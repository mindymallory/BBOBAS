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66115" w14:textId="77777777" w:rsidR="00E2713E" w:rsidRPr="00C46FD5" w:rsidRDefault="00727FA7">
      <w:pPr>
        <w:pStyle w:val="Title"/>
        <w:rPr>
          <w:b/>
          <w:sz w:val="28"/>
        </w:rPr>
      </w:pPr>
      <w:r w:rsidRPr="00C46FD5">
        <w:rPr>
          <w:b/>
          <w:sz w:val="28"/>
        </w:rPr>
        <w:t>Nearby and Deferred Quotes: What They Tell Us about Linkages and Adjustments to Information</w:t>
      </w:r>
    </w:p>
    <w:p w14:paraId="65B7424F" w14:textId="77777777" w:rsidR="00E2713E" w:rsidRDefault="00727FA7" w:rsidP="00C46FD5">
      <w:pPr>
        <w:jc w:val="center"/>
      </w:pPr>
      <w:r>
        <w:t>Mindy Mallory, Philip Garcia, and Teresa Serra</w:t>
      </w:r>
    </w:p>
    <w:p w14:paraId="4277CF41" w14:textId="77777777" w:rsidR="00E2713E" w:rsidRDefault="00727FA7" w:rsidP="00C46FD5">
      <w:pPr>
        <w:jc w:val="center"/>
      </w:pPr>
      <w:r>
        <w:t>April 26, 2016</w:t>
      </w:r>
    </w:p>
    <w:p w14:paraId="0956C270" w14:textId="50AFA524" w:rsidR="00E2713E" w:rsidRDefault="00677399" w:rsidP="00C46FD5">
      <w:pPr>
        <w:ind w:firstLine="0"/>
      </w:pPr>
      <w:r>
        <w:t>The r</w:t>
      </w:r>
      <w:r w:rsidR="00483DA8">
        <w:t>ecent</w:t>
      </w:r>
      <w:r w:rsidR="00727FA7">
        <w:t xml:space="preserve"> '</w:t>
      </w:r>
      <w:proofErr w:type="spellStart"/>
      <w:r w:rsidR="00727FA7">
        <w:t>Financialization</w:t>
      </w:r>
      <w:proofErr w:type="spellEnd"/>
      <w:r w:rsidR="00727FA7">
        <w:t xml:space="preserve">' of commodity futures markets, </w:t>
      </w:r>
      <w:r>
        <w:t xml:space="preserve">increases in </w:t>
      </w:r>
      <w:r w:rsidR="00727FA7">
        <w:t xml:space="preserve">biofuel production, </w:t>
      </w:r>
      <w:r w:rsidR="00483DA8">
        <w:t xml:space="preserve">and </w:t>
      </w:r>
      <w:r w:rsidR="00727FA7">
        <w:t xml:space="preserve">climate change potentially have imposed profound shifts in the way commodity futures markets operate. This article examines the </w:t>
      </w:r>
      <w:r>
        <w:t xml:space="preserve">corn </w:t>
      </w:r>
      <w:r w:rsidR="00727FA7">
        <w:t xml:space="preserve">market quote-by-quote to develop metrics on liquidity and transmission of information. The metrics are based on insights </w:t>
      </w:r>
      <w:r>
        <w:t>derived</w:t>
      </w:r>
      <w:r w:rsidR="00727FA7">
        <w:t xml:space="preserve"> from sequential trading models on single securities, index futures on a basket of securities, and special features of commodity futures markets. Correlation between quote revisions in nearby and deferred contracts measure information-based activity, and correlations between revisions of the time lagged nearby and deferred maturity measure the speed at which information is transmitted among the different futures maturities. Information</w:t>
      </w:r>
      <w:r>
        <w:t>-</w:t>
      </w:r>
      <w:r w:rsidR="00727FA7">
        <w:t>based trading results in near perfect correlation between revisions to bids and offers in nearby and deferred contracts. Within one second</w:t>
      </w:r>
      <w:r>
        <w:t>,</w:t>
      </w:r>
      <w:r w:rsidR="00727FA7">
        <w:t xml:space="preserve"> information </w:t>
      </w:r>
      <w:r>
        <w:t>is</w:t>
      </w:r>
      <w:r w:rsidR="00727FA7">
        <w:t xml:space="preserve"> fully transmitted from nearby to deferred contracts.</w:t>
      </w:r>
      <w:r w:rsidR="00727FA7">
        <w:br/>
        <w:t xml:space="preserve"> </w:t>
      </w:r>
      <w:r w:rsidR="00727FA7">
        <w:rPr>
          <w:b/>
        </w:rPr>
        <w:t>Keywords</w:t>
      </w:r>
      <w:r w:rsidR="00C46FD5">
        <w:t>: market, microstructure</w:t>
      </w:r>
    </w:p>
    <w:p w14:paraId="606E03A6" w14:textId="77777777" w:rsidR="00E2713E" w:rsidRDefault="00E2713E"/>
    <w:p w14:paraId="778EE3A6" w14:textId="77777777" w:rsidR="00E2713E" w:rsidRDefault="00E2713E"/>
    <w:p w14:paraId="3FC04A2C" w14:textId="77777777" w:rsidR="00C46FD5" w:rsidRDefault="00C46FD5">
      <w:pPr>
        <w:spacing w:after="160" w:line="259" w:lineRule="auto"/>
        <w:ind w:firstLine="0"/>
        <w:rPr>
          <w:rFonts w:eastAsiaTheme="majorEastAsia" w:cstheme="majorBidi"/>
          <w:b/>
          <w:color w:val="000000" w:themeColor="text1"/>
          <w:szCs w:val="32"/>
        </w:rPr>
      </w:pPr>
      <w:bookmarkStart w:id="0" w:name="introduction"/>
      <w:bookmarkEnd w:id="0"/>
      <w:r>
        <w:br w:type="page"/>
      </w:r>
    </w:p>
    <w:p w14:paraId="4EEA3EFE" w14:textId="77777777" w:rsidR="00E2713E" w:rsidRDefault="00727FA7" w:rsidP="001F4A31">
      <w:pPr>
        <w:pStyle w:val="Heading1"/>
        <w:spacing w:line="480" w:lineRule="auto"/>
      </w:pPr>
      <w:r>
        <w:lastRenderedPageBreak/>
        <w:t>Introduction</w:t>
      </w:r>
    </w:p>
    <w:p w14:paraId="0B7F7B48" w14:textId="77777777" w:rsidR="00E2713E" w:rsidRDefault="00727FA7" w:rsidP="001F4A31">
      <w:pPr>
        <w:ind w:firstLine="0"/>
      </w:pPr>
      <w:r>
        <w:t>There has been recent concern about whether and how the '</w:t>
      </w:r>
      <w:proofErr w:type="spellStart"/>
      <w:r>
        <w:t>Financialization</w:t>
      </w:r>
      <w:proofErr w:type="spellEnd"/>
      <w:r>
        <w:t xml:space="preserve"> of Commodity Markets' has impacted market efficiency and efficacy in the traditional roles of risk mitigation, coordinating production, and coordinating consumption through time (Irwin and Sanders 2011; Cheng and </w:t>
      </w:r>
      <w:proofErr w:type="spellStart"/>
      <w:r>
        <w:t>Xiong</w:t>
      </w:r>
      <w:proofErr w:type="spellEnd"/>
      <w:r>
        <w:t xml:space="preserve"> 2013; Irwin and Sanders 2012; Henderson, Pearson, and Wang 2015). Further, the recent increase in the production of biofuel from food commodities and volatile crude oil prices has changed the relationship between food and energy commodities (Serra and </w:t>
      </w:r>
      <w:proofErr w:type="spellStart"/>
      <w:r>
        <w:t>Zilberman</w:t>
      </w:r>
      <w:proofErr w:type="spellEnd"/>
      <w:r>
        <w:t xml:space="preserve"> 2013; M. L. Mallory, Irwin, and Hayes 2012; </w:t>
      </w:r>
      <w:proofErr w:type="spellStart"/>
      <w:r>
        <w:t>Gardebroek</w:t>
      </w:r>
      <w:proofErr w:type="spellEnd"/>
      <w:r>
        <w:t xml:space="preserve"> and Hernandez 2013; </w:t>
      </w:r>
      <w:proofErr w:type="spellStart"/>
      <w:r>
        <w:t>Vacha</w:t>
      </w:r>
      <w:proofErr w:type="spellEnd"/>
      <w:r>
        <w:t xml:space="preserve"> et al. 2013; Avalos 2014; Trujillo-Barrera et al. 2012). Additionally, climate change, rising demand for agricultural commodities, and volatile inventories and exchange rates have imposed structural changes in commodity markets (Balcombe, Prakash, and others 2011; Gilbert and Morgan 2010; A. Prakash, Gilbert, and others 2011).</w:t>
      </w:r>
    </w:p>
    <w:p w14:paraId="34A926F0" w14:textId="091FFCBD" w:rsidR="00E2713E" w:rsidRDefault="00727FA7">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w:t>
      </w:r>
      <w:r w:rsidR="00677399">
        <w:t>capture</w:t>
      </w:r>
      <w:r>
        <w:t xml:space="preserve"> faster price change adjustments taking place after significant technical developments in trading platforms in the second half of the 2000s, characterized by high speed trading.</w:t>
      </w:r>
    </w:p>
    <w:p w14:paraId="58479E5A" w14:textId="36B7BFFB" w:rsidR="00E2713E" w:rsidRDefault="00727FA7">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w:t>
      </w:r>
      <w:r>
        <w:lastRenderedPageBreak/>
        <w:t>because there is scant market microstructure liter</w:t>
      </w:r>
      <w:r>
        <w:t>ature develo</w:t>
      </w:r>
      <w:r>
        <w:t>ped with the particular characteristics of commodity futures markets in mind. In this article, we are motivated to develop initial metrics of i</w:t>
      </w:r>
      <w:r w:rsidR="00B42446">
        <w:t>nformation-</w:t>
      </w:r>
      <w:r>
        <w:t>based activity in commodity markets. We anticipate this work will lead to future developments in the microstructure of commodity markets literature.</w:t>
      </w:r>
    </w:p>
    <w:p w14:paraId="4E92C261" w14:textId="6FEC674F" w:rsidR="00E2713E" w:rsidRDefault="00727FA7">
      <w:r>
        <w:t>Even how to develop simple metrics of i</w:t>
      </w:r>
      <w:r w:rsidR="00B42446">
        <w:t>nformation-</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liquidity-motivated trades. Each contract </w:t>
      </w:r>
      <w:r w:rsidR="00B42446">
        <w:t>responds</w:t>
      </w:r>
      <w:r>
        <w:t xml:space="preserve"> to information-based shocks because there is a cost to store the physical commodity through time (Working 1948; Working 1949; Brennan 1958). Further, each contract maturity attracts different levels of liquidity, and it is not known what impact a lack of liquidity has on information transmission up the forward curve.</w:t>
      </w:r>
    </w:p>
    <w:p w14:paraId="6F37DB5A" w14:textId="77777777" w:rsidR="00E2713E" w:rsidRDefault="00727FA7">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w:t>
      </w:r>
      <w:r>
        <w:t>curity</w:t>
      </w:r>
      <w:r w:rsidR="0005341F">
        <w:t>,</w:t>
      </w:r>
      <w:r>
        <w:t xml:space="preserve"> beca</w:t>
      </w:r>
      <w:r>
        <w:t xml:space="preserve">use futures markets </w:t>
      </w:r>
      <w:r>
        <w:lastRenderedPageBreak/>
        <w:t>have multiple maturity contracts that should respond to information in a very similar and predictable way. We find information is fully transmitted along the forward curve so that nearby and distant contracts have fully adjusted to new information within one second.</w:t>
      </w:r>
    </w:p>
    <w:p w14:paraId="4CE6FCE9" w14:textId="06065DBC" w:rsidR="00E2713E" w:rsidRDefault="00727FA7">
      <w:r>
        <w:t>The remainder of the article is organized as follows. F</w:t>
      </w:r>
      <w:r>
        <w:t>irst</w:t>
      </w:r>
      <w:r w:rsidR="0005341F">
        <w:t>,</w:t>
      </w:r>
      <w:r>
        <w:t xml:space="preserve"> </w:t>
      </w:r>
      <w:r>
        <w:t>we provide a background of the sequential trading and index futures microstructu</w:t>
      </w:r>
      <w:bookmarkStart w:id="1" w:name="_GoBack"/>
      <w:r>
        <w:t>r</w:t>
      </w:r>
      <w:bookmarkEnd w:id="1"/>
      <w:r>
        <w:t xml:space="preserve">e literature and describe the conceptual framework that motivates our interpretation of correlations of quote revisions as a metric of information-based activity. Next we describe the data and report the results of our analysis. Finally, we </w:t>
      </w:r>
      <w:r w:rsidR="00B42446">
        <w:t>offer</w:t>
      </w:r>
      <w:r>
        <w:t xml:space="preserve"> concluding remarks.</w:t>
      </w:r>
    </w:p>
    <w:p w14:paraId="5481622A" w14:textId="77777777" w:rsidR="00E2713E" w:rsidRDefault="00727FA7" w:rsidP="001F4A31">
      <w:pPr>
        <w:pStyle w:val="Heading1"/>
        <w:spacing w:line="480" w:lineRule="auto"/>
      </w:pPr>
      <w:bookmarkStart w:id="2" w:name="literature-review"/>
      <w:bookmarkEnd w:id="2"/>
      <w:r>
        <w:t>Literature Review</w:t>
      </w:r>
    </w:p>
    <w:p w14:paraId="029FD834" w14:textId="3D46BB35" w:rsidR="00E2713E" w:rsidRDefault="00727FA7" w:rsidP="00C46FD5">
      <w:pPr>
        <w:ind w:firstLine="0"/>
      </w:pPr>
      <w:r>
        <w:t>The literature on how information affects liquidity in securities markets is long and rich.</w:t>
      </w:r>
      <w:r w:rsidRPr="00C46FD5">
        <w:rPr>
          <w:vertAlign w:val="superscript"/>
        </w:rPr>
        <w:footnoteReference w:id="1"/>
      </w:r>
      <w:r w:rsidRPr="00C46FD5">
        <w:rPr>
          <w:vertAlign w:val="superscript"/>
        </w:rPr>
        <w:t xml:space="preserve"> </w:t>
      </w:r>
      <w:r>
        <w:t xml:space="preserve">Bagehot (1971) is regarded as the first to demonstrate that a bid-ask spread (BAS) arises when asymmetric information is present even if inventory and transactions costs are assumed to be zero. Copeland and </w:t>
      </w:r>
      <w:proofErr w:type="spellStart"/>
      <w:r>
        <w:t>Galai</w:t>
      </w:r>
      <w:proofErr w:type="spellEnd"/>
      <w:r>
        <w:t xml:space="preserve"> (1983) </w:t>
      </w:r>
      <w:proofErr w:type="spellStart"/>
      <w:r>
        <w:t>buid</w:t>
      </w:r>
      <w:proofErr w:type="spellEnd"/>
      <w:r>
        <w:t xml:space="preserve"> upon Bagehot's work by assuming that a specific proportion of trader</w:t>
      </w:r>
      <w:r>
        <w:t xml:space="preserve">s </w:t>
      </w:r>
      <w:r w:rsidR="0005341F">
        <w:t xml:space="preserve">are </w:t>
      </w:r>
      <w:r>
        <w:t>info</w:t>
      </w:r>
      <w:r>
        <w:t>rmed. Knowi</w:t>
      </w:r>
      <w:r>
        <w:t>ng this</w:t>
      </w:r>
      <w:r w:rsidR="0005341F">
        <w:t>,</w:t>
      </w:r>
      <w:r>
        <w:t xml:space="preserve"> the m</w:t>
      </w:r>
      <w:r>
        <w:t xml:space="preserve">arket maker adjusts his quoted bids and offers to maximize expected profit. Copeland and </w:t>
      </w:r>
      <w:proofErr w:type="spellStart"/>
      <w:r>
        <w:t>Galai's</w:t>
      </w:r>
      <w:proofErr w:type="spellEnd"/>
      <w:r>
        <w:t xml:space="preserve"> model, however, does not account for the fact that the trades themselves can reveal information about whether or not traders are informed. </w:t>
      </w:r>
      <w:proofErr w:type="spellStart"/>
      <w:r>
        <w:t>Glosten</w:t>
      </w:r>
      <w:proofErr w:type="spellEnd"/>
      <w:r>
        <w:t xml:space="preserve"> and </w:t>
      </w:r>
      <w:proofErr w:type="spellStart"/>
      <w:r>
        <w:t>Milgrom</w:t>
      </w:r>
      <w:proofErr w:type="spellEnd"/>
      <w:r>
        <w:t xml:space="preserve"> (1985) formalize this concept and develop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w:t>
      </w:r>
      <w:r>
        <w:lastRenderedPageBreak/>
        <w:t>spread is increasing in the proportion of informed traders, and there is a point at which too many informed traders require the market maker to set the spread s</w:t>
      </w:r>
      <w:r>
        <w:t>o wide</w:t>
      </w:r>
      <w:r w:rsidR="0005341F">
        <w:t>,</w:t>
      </w:r>
      <w:r>
        <w:t xml:space="preserve"> that t</w:t>
      </w:r>
      <w:r>
        <w:t xml:space="preserve">rade does not occur and the market halts (an example of the famous "Market for Lemons" described by </w:t>
      </w:r>
      <w:proofErr w:type="spellStart"/>
      <w:r>
        <w:t>Akerlof</w:t>
      </w:r>
      <w:proofErr w:type="spellEnd"/>
      <w:r>
        <w:t xml:space="preserve"> (1970)).</w:t>
      </w:r>
    </w:p>
    <w:p w14:paraId="4935E86E" w14:textId="77777777" w:rsidR="00E2713E" w:rsidRDefault="00727FA7">
      <w:r>
        <w:t xml:space="preserve">Easley and O’Hara (1987) and Easley and O’Hara (1992) incorporate trade size and its effect to a model similar to </w:t>
      </w:r>
      <w:proofErr w:type="spellStart"/>
      <w:r>
        <w:t>Glosten</w:t>
      </w:r>
      <w:proofErr w:type="spellEnd"/>
      <w:r>
        <w:t xml:space="preserve"> and </w:t>
      </w:r>
      <w:proofErr w:type="spellStart"/>
      <w:r>
        <w:t>Milgrom</w:t>
      </w:r>
      <w:proofErr w:type="spellEnd"/>
      <w:r>
        <w:t>. A market maker must set breakeven bid and offer quotes knowing that he faces a certain proportion of informed traders who only trade if they receive a signal that an information event has occu</w:t>
      </w:r>
      <w:r>
        <w:t>rred</w:t>
      </w:r>
      <w:r w:rsidR="0005341F">
        <w:t>,</w:t>
      </w:r>
      <w:r>
        <w:t xml:space="preserve"> and a c</w:t>
      </w:r>
      <w:r>
        <w:t>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contrasts with the pooling equilibrium where informed traders place small orders to prevent the market maker from updating his beliefs that an information event has occurred.</w:t>
      </w:r>
    </w:p>
    <w:p w14:paraId="34229DE1" w14:textId="5E4CFF70" w:rsidR="00E2713E" w:rsidRDefault="00727FA7">
      <w:r>
        <w:t xml:space="preserve">Hasbrouck (2006) provides an overview of how Easley, </w:t>
      </w:r>
      <w:proofErr w:type="spellStart"/>
      <w:r>
        <w:t>Hvidkjaer</w:t>
      </w:r>
      <w:proofErr w:type="spellEnd"/>
      <w:r>
        <w:t xml:space="preserve">, and O’Hara (2002) and Easley, Kiefer, and O’Hara (1997) use the Easley and O'Hara models of informed trading to develop a measure of the probability of informed trading (PIN). This measure, though, is </w:t>
      </w:r>
      <w:r>
        <w:lastRenderedPageBreak/>
        <w:t xml:space="preserve">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w:t>
      </w:r>
      <w:proofErr w:type="spellStart"/>
      <w:r>
        <w:t>Boehmer</w:t>
      </w:r>
      <w:proofErr w:type="spellEnd"/>
      <w:r>
        <w:t xml:space="preserve">, </w:t>
      </w:r>
      <w:proofErr w:type="spellStart"/>
      <w:r>
        <w:t>Grammig</w:t>
      </w:r>
      <w:proofErr w:type="spellEnd"/>
      <w:r>
        <w:t xml:space="preserve">, and </w:t>
      </w:r>
      <w:proofErr w:type="spellStart"/>
      <w:r>
        <w:t>Theissen</w:t>
      </w:r>
      <w:proofErr w:type="spellEnd"/>
      <w:r>
        <w:t xml:space="preserve"> 2007) and e</w:t>
      </w:r>
      <w:r>
        <w:t xml:space="preserve">stimating </w:t>
      </w:r>
      <w:r w:rsidR="00677399">
        <w:t>information-</w:t>
      </w:r>
      <w:r>
        <w:t xml:space="preserve">based trading in this way ignores some aspects of futures markets discussed above that are not present in securities markets. For these reasons we seek an alternative to the PIN measure of </w:t>
      </w:r>
      <w:r w:rsidR="00677399">
        <w:t>information-</w:t>
      </w:r>
      <w:r>
        <w:t>based trading in commodity futures.</w:t>
      </w:r>
    </w:p>
    <w:p w14:paraId="2F0F8A05" w14:textId="77777777" w:rsidR="00E2713E" w:rsidRDefault="00727FA7">
      <w:r>
        <w:t>To our know</w:t>
      </w:r>
      <w:r>
        <w:t>ledge</w:t>
      </w:r>
      <w:r w:rsidR="0005341F">
        <w:t>,</w:t>
      </w:r>
      <w:r>
        <w:t xml:space="preserve"> t</w:t>
      </w:r>
      <w:r>
        <w:t xml:space="preserve">here are no market microstructure models that explicitly take into account the features of commodity futures markets. The closest models come from work on index futures that cover a basket of securities. Most prominent is the work by Kumar and </w:t>
      </w:r>
      <w:proofErr w:type="spellStart"/>
      <w:r>
        <w:t>Seppi</w:t>
      </w:r>
      <w:proofErr w:type="spellEnd"/>
      <w:r>
        <w:t xml:space="preserve"> (1994) who assume </w:t>
      </w:r>
      <w:r>
        <w:rPr>
          <w:i/>
        </w:rPr>
        <w:t>N</w:t>
      </w:r>
      <w:r>
        <w:t xml:space="preserve"> different non-dividend paying securities and an index futures contract on a buy-and-hold portfolio of a subset of these stocks. In Kumar and </w:t>
      </w:r>
      <w:proofErr w:type="spellStart"/>
      <w:r>
        <w:t>Seppi's</w:t>
      </w:r>
      <w:proofErr w:type="spellEnd"/>
      <w:r>
        <w:t xml:space="preserve">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These arbitrageurs are analogous to spread traders who trade in both nearby and deferred contracts hoping to profit on relative price movements.</w:t>
      </w:r>
    </w:p>
    <w:p w14:paraId="022EAE06" w14:textId="4AF04959" w:rsidR="00E2713E" w:rsidRDefault="00727FA7">
      <w:r>
        <w:t xml:space="preserve">There are some important distinctions between the arbitrageurs as proposed in the Kumar and </w:t>
      </w:r>
      <w:proofErr w:type="spellStart"/>
      <w:r>
        <w:t>Seppi</w:t>
      </w:r>
      <w:proofErr w:type="spellEnd"/>
      <w:r>
        <w:t xml:space="preserve"> model and spread traders in a futures market. Namely, the basis between a composite </w:t>
      </w:r>
      <w:r>
        <w:lastRenderedPageBreak/>
        <w:t>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w:t>
      </w:r>
      <w:r>
        <w:t xml:space="preserve">cks, </w:t>
      </w:r>
      <w:r w:rsidR="0005341F">
        <w:t xml:space="preserve">or </w:t>
      </w:r>
      <w:r>
        <w:t xml:space="preserve">weather. The arbitrageurs in Kumar and </w:t>
      </w:r>
      <w:proofErr w:type="spellStart"/>
      <w:r>
        <w:t>Seppi's</w:t>
      </w:r>
      <w:proofErr w:type="spellEnd"/>
      <w:r>
        <w:t xml:space="preserve"> model need only to wait for others in the marketplace to learn to profit. The futures market spread trader entertains much more risk in betting on relative price changes between two futures maturities.</w:t>
      </w:r>
    </w:p>
    <w:p w14:paraId="7159A3AE" w14:textId="77777777" w:rsidR="00E2713E" w:rsidRDefault="00727FA7">
      <w:r>
        <w:t>In the next section we draw insights from the sequential trading models described above to generate empirical predictions about the correlations between revisions to bids and offers of nearby and deferred maturity commodity futures contracts.</w:t>
      </w:r>
    </w:p>
    <w:p w14:paraId="16E937FC" w14:textId="77777777" w:rsidR="00E2713E" w:rsidRDefault="00727FA7" w:rsidP="001F4A31">
      <w:pPr>
        <w:pStyle w:val="Heading1"/>
        <w:spacing w:line="480" w:lineRule="auto"/>
      </w:pPr>
      <w:bookmarkStart w:id="3" w:name="conceptual-framework"/>
      <w:bookmarkEnd w:id="3"/>
      <w:r>
        <w:t>Conceptual Framework</w:t>
      </w:r>
    </w:p>
    <w:p w14:paraId="0C157612" w14:textId="06C93A8F" w:rsidR="00E2713E" w:rsidRDefault="00727FA7" w:rsidP="00C46FD5">
      <w:pPr>
        <w:ind w:firstLine="0"/>
      </w:pPr>
      <w:r>
        <w:t>In this section we develop a conceptual framework for how the role of liquidity-based activity versus information-based activity should affect quote revisions in a commodity futures market. Using insights from the Easley and O'Hara</w:t>
      </w:r>
      <w:r w:rsidR="006D3F8F">
        <w:t xml:space="preserve"> </w:t>
      </w:r>
      <w:r>
        <w:t>models, along with features of commodity futures markets, we generate empirical predictions about the correlations between revisions to quotes in the nearby and deferred maturity commodity futures contracts.</w:t>
      </w:r>
    </w:p>
    <w:p w14:paraId="2E5F5ADF" w14:textId="77777777" w:rsidR="00E2713E" w:rsidRDefault="00727FA7">
      <w:r>
        <w:t>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14:paraId="1B2DD7AF" w14:textId="77777777" w:rsidR="00E2713E" w:rsidRDefault="00727FA7">
      <w:r>
        <w:lastRenderedPageBreak/>
        <w:t>Conversely, when we observe revisions to the bid or offer, we can infer that the market maker from the Easley and O'Hara models has updated beliefs about information arrival to the market based on past order flows. These revisions to the bid and offer we interpret as indicative of information arriving to the market.</w:t>
      </w:r>
    </w:p>
    <w:p w14:paraId="48B810AB" w14:textId="77777777" w:rsidR="00E2713E" w:rsidRDefault="00727FA7">
      <w:r>
        <w:t>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traders providing liquidity. Second, when market makers revise their beliefs that an information event has arrived to the market, they know it affects futures contracts of all maturities so quotes must be revised in all contracts.</w:t>
      </w:r>
    </w:p>
    <w:p w14:paraId="58643D85" w14:textId="4F5C654E" w:rsidR="00E2713E" w:rsidRDefault="00727FA7">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many independent traders provide liquidity to the market at any given time, so it is not clear that the Bayesian updating described in the Easley and O'Hara models will happen in all maturities simultaneously. Therefore, it is of interest to consider the relationship between revisions to quotes in the nearby contract (at </w:t>
      </w:r>
      <w:r w:rsidR="006D3F8F">
        <w:t>different</w:t>
      </w:r>
      <w:r>
        <w:t xml:space="preserve"> time lags) and revisions to quotes in deferred maturity contracts.</w:t>
      </w:r>
    </w:p>
    <w:p w14:paraId="18990983" w14:textId="77777777" w:rsidR="00E2713E" w:rsidRDefault="00727FA7" w:rsidP="001F4A31">
      <w:pPr>
        <w:pStyle w:val="Heading1"/>
        <w:spacing w:line="480" w:lineRule="auto"/>
      </w:pPr>
      <w:bookmarkStart w:id="4" w:name="data"/>
      <w:bookmarkEnd w:id="4"/>
      <w:r>
        <w:t>Data</w:t>
      </w:r>
    </w:p>
    <w:p w14:paraId="420E932C" w14:textId="77777777" w:rsidR="00E2713E" w:rsidRDefault="00727FA7" w:rsidP="00C46FD5">
      <w:pPr>
        <w:ind w:firstLine="0"/>
      </w:pPr>
      <w:r>
        <w:t xml:space="preserve">The data used in this analysis come from the CME Group's Top of Book (BBO) database for </w:t>
      </w:r>
      <w:proofErr w:type="spellStart"/>
      <w:r>
        <w:t>Globex</w:t>
      </w:r>
      <w:proofErr w:type="spellEnd"/>
      <w:r>
        <w:t xml:space="preserve"> corn futures quotes and transactions from 01/14/2008-11/4/2011. The data contain the </w:t>
      </w:r>
      <w:r>
        <w:lastRenderedPageBreak/>
        <w:t>best bid, bid size, best offer, offer size, last trade price, and last trade size of the order book for each active futures contract, time-stamped to the second.</w:t>
      </w:r>
    </w:p>
    <w:p w14:paraId="4430DBBF" w14:textId="77777777" w:rsidR="00E2713E" w:rsidRPr="00C46FD5" w:rsidRDefault="00727FA7">
      <w:pPr>
        <w:rPr>
          <w:vertAlign w:val="superscript"/>
        </w:rPr>
      </w:pPr>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 For each date in our sample, we consider the first to mature (nearby), one, two, and three contracts deferred. We defined the nearby contract to be the next contract to expire unless the date was after the 20th of the month prior to expiration. Then we rolled the nearby to the next to expire contract. We rolled the series on the 20th to avoid decreasing volume as the contract neared the delivery period. We also excluded the September futures contract from our analysis because of low trading volume.</w:t>
      </w:r>
      <w:r w:rsidRPr="00C46FD5">
        <w:rPr>
          <w:vertAlign w:val="superscript"/>
        </w:rPr>
        <w:footnoteReference w:id="2"/>
      </w:r>
    </w:p>
    <w:p w14:paraId="216B0348" w14:textId="26A74717" w:rsidR="00E2713E" w:rsidRDefault="00727FA7">
      <w:r>
        <w:t xml:space="preserve">Figure 1 displays average price per day, number of revisions to </w:t>
      </w:r>
      <w:proofErr w:type="gramStart"/>
      <w:r>
        <w:t>the ask</w:t>
      </w:r>
      <w:proofErr w:type="gramEnd"/>
      <w:r>
        <w:t xml:space="preserve">, number of revisions to the bid, and number of transactions --- all in the nearby contract. The first panel </w:t>
      </w:r>
      <w:r>
        <w:lastRenderedPageBreak/>
        <w:t>demonstrates that the time period examined was characterized by volatility, uncertainty, and rapid increases in prices in the beginning and end of the sample. Note that prices increased to a peak of nearly $8.00 per bushel in 2008,</w:t>
      </w:r>
      <w:r>
        <w:t xml:space="preserve"> a time that sa</w:t>
      </w:r>
      <w:r>
        <w:t xml:space="preserve">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w:t>
      </w:r>
      <w:r>
        <w:t xml:space="preserve">crop </w:t>
      </w:r>
      <w:r w:rsidR="005B4E15">
        <w:t xml:space="preserve">yield </w:t>
      </w:r>
      <w:r>
        <w:t>and smal</w:t>
      </w:r>
      <w:r>
        <w:t>l ending stocks drove prices to nearly $8.00 per bushel. The number of transactions per day, depicted in the bottom panel, appears to stay within a fairly stable band throughout the sample period -- with perhaps an uptrend during the price spike of 2008 and a slight upward trend toward the end of the sample.</w:t>
      </w:r>
    </w:p>
    <w:p w14:paraId="2169B348" w14:textId="2B2100D3" w:rsidR="00E2713E" w:rsidRDefault="00727FA7">
      <w:r>
        <w:t xml:space="preserve">The second and third panel display the number of revisions to the best ask and best bid, respectively. The number of quote revisions is fairly stable within a band of about 25,000 to 50,000 revisions from 2008 to </w:t>
      </w:r>
      <w:proofErr w:type="spellStart"/>
      <w:r>
        <w:t>mid 2010</w:t>
      </w:r>
      <w:proofErr w:type="spellEnd"/>
      <w:r>
        <w:t xml:space="preserve">. The exception being a brief period in late 2008 when the market had bottomed after a dramatic fall from a high that summer of nearly $8.00 per bushel. Starting in the latter period of 2010, a notable increase in the number of quote revisions, and the volatility of the number of quote revisions can be observed. While they do not stay within a </w:t>
      </w:r>
      <w:proofErr w:type="spellStart"/>
      <w:r>
        <w:t>well defined</w:t>
      </w:r>
      <w:proofErr w:type="spellEnd"/>
      <w:r>
        <w:t xml:space="preserve"> band, most days the number of quote revisions fall within </w:t>
      </w:r>
      <w:proofErr w:type="gramStart"/>
      <w:r>
        <w:t>an</w:t>
      </w:r>
      <w:proofErr w:type="gramEnd"/>
      <w:r>
        <w:t xml:space="preserve"> range of 30,000 to 75,000. Because this does not appear to coincide with a commensurate increase in the number of transactions (depicted in the bottom panel of figure 1), one must assume this is due to an increase in quoting strategies particularly suited to electronic markets. A noticeable decrease in the number of transactions, and especially the number of quote revisions is visible during the final weeks of </w:t>
      </w:r>
      <w:r w:rsidR="006D3F8F">
        <w:t xml:space="preserve">2008, </w:t>
      </w:r>
      <w:r>
        <w:t>2009</w:t>
      </w:r>
      <w:r w:rsidR="006D3F8F">
        <w:t>,</w:t>
      </w:r>
      <w:r>
        <w:t xml:space="preserve"> and 2010, corresponding with the Christmas and New Year's holiday.</w:t>
      </w:r>
    </w:p>
    <w:p w14:paraId="6F0F87A0" w14:textId="06959FC0" w:rsidR="00E2713E" w:rsidRDefault="00727FA7">
      <w:r>
        <w:lastRenderedPageBreak/>
        <w:t>W</w:t>
      </w:r>
      <w:r>
        <w:t xml:space="preserve">hile </w:t>
      </w:r>
      <w:r w:rsidR="005B4E15">
        <w:t xml:space="preserve">price levels </w:t>
      </w:r>
      <w:r>
        <w:t>we</w:t>
      </w:r>
      <w:r>
        <w:t xml:space="preserve">re volatile, the share of contracts traded on the CME's electronic trading platform, </w:t>
      </w:r>
      <w:proofErr w:type="spellStart"/>
      <w:r>
        <w:t>Globex</w:t>
      </w:r>
      <w:proofErr w:type="spellEnd"/>
      <w:r>
        <w:t>, had already stabilized to nearly 90% by 2008 (Peterson 2015). So any effects we study should not be rel</w:t>
      </w:r>
      <w:r>
        <w:t xml:space="preserve">ated </w:t>
      </w:r>
      <w:r w:rsidR="005B4E15">
        <w:t xml:space="preserve">to </w:t>
      </w:r>
      <w:r>
        <w:t>tradin</w:t>
      </w:r>
      <w:r>
        <w:t>g infrastructure changes that may have occurred during the migration of volume to the electronic exchange. 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w:t>
      </w:r>
      <w:r>
        <w:t>15; W</w:t>
      </w:r>
      <w:r>
        <w:t xml:space="preserve">ang 2014). Since we calculate correlations between updates to the top-of-the book for several contract maturities, simulation would need to preserve (at least) the order in which updates arrived to each respective contract. </w:t>
      </w:r>
      <w:commentRangeStart w:id="5"/>
      <w:commentRangeStart w:id="6"/>
      <w:r>
        <w:t xml:space="preserve">Since preserving the </w:t>
      </w:r>
      <w:r w:rsidR="006D3F8F">
        <w:t xml:space="preserve">order of arrival across different contracts </w:t>
      </w:r>
      <w:r>
        <w:t>is impossible, we aggregate to the second.</w:t>
      </w:r>
      <w:r w:rsidRPr="00C46FD5">
        <w:rPr>
          <w:vertAlign w:val="superscript"/>
        </w:rPr>
        <w:footnoteReference w:id="3"/>
      </w:r>
      <w:commentRangeEnd w:id="5"/>
      <w:r w:rsidR="005B4E15">
        <w:rPr>
          <w:rStyle w:val="CommentReference"/>
        </w:rPr>
        <w:commentReference w:id="5"/>
      </w:r>
      <w:commentRangeEnd w:id="6"/>
      <w:r w:rsidR="006D3F8F">
        <w:rPr>
          <w:rStyle w:val="CommentReference"/>
        </w:rPr>
        <w:commentReference w:id="6"/>
      </w:r>
    </w:p>
    <w:p w14:paraId="41D3075A" w14:textId="51ED71B8" w:rsidR="00E2713E" w:rsidRDefault="00727FA7">
      <w:r>
        <w:t xml:space="preserve">Further, we exclude days on which there was a limit price move in any of the contracts, since when prices are locked at the limit, </w:t>
      </w:r>
      <w:r w:rsidR="00837F8B">
        <w:t xml:space="preserve">correlations are not meaningful </w:t>
      </w:r>
      <w:r>
        <w:t>(</w:t>
      </w:r>
      <w:r w:rsidR="005B4E15">
        <w:t xml:space="preserve">dates </w:t>
      </w:r>
      <w:r>
        <w:t>d</w:t>
      </w:r>
      <w:r>
        <w:t>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14:paraId="57CDD5D8" w14:textId="77777777" w:rsidR="00E2713E" w:rsidRDefault="00727FA7" w:rsidP="001F4A31">
      <w:pPr>
        <w:pStyle w:val="Heading1"/>
        <w:spacing w:line="480" w:lineRule="auto"/>
      </w:pPr>
      <w:bookmarkStart w:id="7" w:name="analysis"/>
      <w:bookmarkEnd w:id="7"/>
      <w:r>
        <w:lastRenderedPageBreak/>
        <w:t>Analysis</w:t>
      </w:r>
    </w:p>
    <w:p w14:paraId="0E91AA9F" w14:textId="57EA341E" w:rsidR="00E2713E" w:rsidRDefault="00727FA7" w:rsidP="00C46FD5">
      <w:pPr>
        <w:ind w:firstLine="0"/>
      </w:pPr>
      <w:r>
        <w:t>Our analysis considers the correlation of logged changes to quotes in the nearby contract to logged changes to quotes in the deferred (1, 2, and 3 maturities). We descr</w:t>
      </w:r>
      <w:r>
        <w:t>ibed</w:t>
      </w:r>
      <w:r w:rsidR="005B4E15">
        <w:t>,</w:t>
      </w:r>
      <w:r>
        <w:t xml:space="preserve"> in</w:t>
      </w:r>
      <w:r>
        <w:t xml:space="preserve"> the Conceptual Framework sect</w:t>
      </w:r>
      <w:r>
        <w:t>ion</w:t>
      </w:r>
      <w:r w:rsidR="005B4E15">
        <w:t>,</w:t>
      </w:r>
      <w:r>
        <w:t xml:space="preserve"> t</w:t>
      </w:r>
      <w:r>
        <w:t xml:space="preserve">hat when information arrives to the market, it should affect the entire forward curve in the same direction. In other words, information that raises the best bid (offer) in the nearby contract, should raise the best bid (offer) in the deferred contracts as well. Linkages between the nearby and deferred contracts can be measured with simple correlations </w:t>
      </w:r>
      <w:ins w:id="8" w:author="Mallory, Mindy L" w:date="2016-04-27T16:50:00Z">
        <w:r w:rsidR="00837F8B">
          <w:t xml:space="preserve">in the </w:t>
        </w:r>
      </w:ins>
      <w:ins w:id="9" w:author="Mallory, Mindy L" w:date="2016-04-27T16:51:00Z">
        <w:r w:rsidR="00837F8B">
          <w:t>absence</w:t>
        </w:r>
      </w:ins>
      <w:ins w:id="10" w:author="Mallory, Mindy L" w:date="2016-04-27T16:50:00Z">
        <w:r w:rsidR="00837F8B">
          <w:t xml:space="preserve"> </w:t>
        </w:r>
      </w:ins>
      <w:ins w:id="11" w:author="Mallory, Mindy L" w:date="2016-04-27T16:51:00Z">
        <w:r w:rsidR="00837F8B">
          <w:t>of a formal model</w:t>
        </w:r>
      </w:ins>
      <w:del w:id="12" w:author="Mallory, Mindy L" w:date="2016-04-27T16:50:00Z">
        <w:r w:rsidDel="00837F8B">
          <w:delText xml:space="preserve">without making the distributional assumptions required by a </w:delText>
        </w:r>
        <w:commentRangeStart w:id="13"/>
        <w:commentRangeStart w:id="14"/>
        <w:r w:rsidDel="00837F8B">
          <w:delText>more intricate econometric model</w:delText>
        </w:r>
      </w:del>
      <w:r>
        <w:t xml:space="preserve">. </w:t>
      </w:r>
      <w:commentRangeEnd w:id="13"/>
      <w:r w:rsidR="005B4E15">
        <w:rPr>
          <w:rStyle w:val="CommentReference"/>
        </w:rPr>
        <w:commentReference w:id="13"/>
      </w:r>
      <w:commentRangeEnd w:id="14"/>
      <w:r w:rsidR="00837F8B">
        <w:rPr>
          <w:rStyle w:val="CommentReference"/>
        </w:rPr>
        <w:commentReference w:id="14"/>
      </w:r>
      <w:r>
        <w:t>One of the key methodological issues when it comes to assessing high frequency data is the non-normality of price data that complicates proper modeling and requires the use of appropriate methodologies for analysis (</w:t>
      </w:r>
      <w:proofErr w:type="spellStart"/>
      <w:r>
        <w:t>Aït-Sahalia</w:t>
      </w:r>
      <w:proofErr w:type="spellEnd"/>
      <w:r>
        <w:t xml:space="preserve">, </w:t>
      </w:r>
      <w:proofErr w:type="spellStart"/>
      <w:r>
        <w:t>Mykland</w:t>
      </w:r>
      <w:proofErr w:type="spellEnd"/>
      <w:r>
        <w:t xml:space="preserve">, and Zhang 2005; Andersen et al. 2001; Easley, Prado, and O’Hara 2012; Hasbrouck 2013; Lee and </w:t>
      </w:r>
      <w:proofErr w:type="spellStart"/>
      <w:r>
        <w:t>Mykland</w:t>
      </w:r>
      <w:proofErr w:type="spellEnd"/>
      <w:r>
        <w:t xml:space="preserve"> 2008; </w:t>
      </w:r>
      <w:proofErr w:type="spellStart"/>
      <w:r>
        <w:t>Lehecka</w:t>
      </w:r>
      <w:proofErr w:type="spellEnd"/>
      <w:r>
        <w:t>, Wang, and Garcia 2014).</w:t>
      </w:r>
    </w:p>
    <w:p w14:paraId="054B3F80" w14:textId="06B6608B" w:rsidR="00E2713E" w:rsidRDefault="00727FA7">
      <w:r>
        <w:t>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(zero time lag) correlations between the log changes of quotes in the nearby and the deferred contracts. Then, to measure the second</w:t>
      </w:r>
      <w:r w:rsidR="0058340D">
        <w:t>,</w:t>
      </w:r>
      <w:r>
        <w:t xml:space="preserve"> we calculate the correlation between time lagged log changes of quotes of the nearby with log changes of quotes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w:t>
      </w:r>
      <w:r>
        <w:lastRenderedPageBreak/>
        <w:t>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14:paraId="32CFCBA5" w14:textId="77777777" w:rsidR="00E2713E" w:rsidRDefault="00727FA7">
      <w:r>
        <w:t xml:space="preserve">Since the corn futures contract experiences non-uniform trading volume throughout the day, there may be time of day effects in the strength and rate at which information is transmitted through the futures market. To capture how the speed of information transmission changes throughout the trading day, we divide the day into ten minute intervals starting at 9:30am Central Standard Time, the beginning of the daytime trading session for CBOT corn futures. We calculate the correlations described in detail below for each ten minute interval. Ten minutes was shown to be long enough for market adjustment to take place in </w:t>
      </w:r>
      <w:proofErr w:type="spellStart"/>
      <w:r>
        <w:t>Lehecka</w:t>
      </w:r>
      <w:proofErr w:type="spellEnd"/>
      <w:r>
        <w:t xml:space="preserve"> (2014). This allows us to detect if there are any discernible patterns to the transmission of information over the trading day. Since one correlation is calculated per day per ten minute interval, for every ten minute interval we recover a distribution of correlations.</w:t>
      </w:r>
    </w:p>
    <w:p w14:paraId="68C450FB" w14:textId="77777777" w:rsidR="00E2713E" w:rsidRDefault="00727FA7">
      <w:pPr>
        <w:pStyle w:val="Heading2"/>
      </w:pPr>
      <w:r>
        <w:t>Information-Based Trading Activity and Contemporaneous Correlations in the Top of the Book</w:t>
      </w:r>
    </w:p>
    <w:p w14:paraId="4E63976E" w14:textId="77777777" w:rsidR="001F4A31" w:rsidRDefault="001F4A31" w:rsidP="001F4A31">
      <w:pPr>
        <w:ind w:firstLine="0"/>
      </w:pPr>
    </w:p>
    <w:p w14:paraId="5DB54687" w14:textId="77777777" w:rsidR="00E2713E" w:rsidRDefault="00727FA7" w:rsidP="001F4A31">
      <w:pPr>
        <w:ind w:firstLine="0"/>
      </w:pPr>
      <w:r>
        <w:t>As mentioned, it is common to have multiple revisions to the order book on the same second (and consequently receive the same time-stamp in the data). The converse is also true, however. It is also common for a number of seconds to transpire before the top of the order book is revised - particularly in the middle of the daytime trading session. This results in our variables containing many zeros. How these zeros are distributed between the contracts is related to the concepts of liquidity-based versus information-based activity discussed in the conceptual framework.</w:t>
      </w:r>
    </w:p>
    <w:p w14:paraId="0E5F94A5" w14:textId="5CCBE722" w:rsidR="00E2713E" w:rsidRDefault="00727FA7">
      <w:r>
        <w:lastRenderedPageBreak/>
        <w:t>To fix ideas</w:t>
      </w:r>
      <w:r w:rsidR="0058340D">
        <w:t>,</w:t>
      </w:r>
      <w:r>
        <w:t xml:space="preserve"> consider the possible outcomes when examining contemporaneous log changes in the top of the book between the nearby and the deferred contracts. There are three possibilities;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14:paraId="03D62B21" w14:textId="77777777" w:rsidR="00E2713E" w:rsidRDefault="00727FA7">
      <w:r>
        <w:t>Based on the definition of liquidity-based activity and information-based activity in the conceptual framework, we present a case for interpreting (1) as information-based activity, (2) liquidity-based activity, and (3) liquidity-based activity.</w:t>
      </w:r>
      <w:r w:rsidRPr="00C46FD5">
        <w:rPr>
          <w:vertAlign w:val="superscript"/>
        </w:rPr>
        <w:footnoteReference w:id="4"/>
      </w:r>
    </w:p>
    <w:p w14:paraId="4A413268" w14:textId="4EDE3BC3" w:rsidR="00E2713E" w:rsidRDefault="00727FA7">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to the bid (offer) and the other contract has no change. If one contract experiences a revision in the best bid (offer) and the other does not, it is likely that the revision results from a liquidity-based order in </w:t>
      </w:r>
      <w:r w:rsidR="0058340D">
        <w:t xml:space="preserve">traders’ </w:t>
      </w:r>
      <w:r>
        <w:t>effort</w:t>
      </w:r>
      <w:r w:rsidR="0058340D">
        <w:t>s</w:t>
      </w:r>
      <w:r>
        <w:t xml:space="preserve"> to exit their position</w:t>
      </w:r>
      <w:r w:rsidR="0058340D">
        <w:t>s</w:t>
      </w:r>
      <w:r>
        <w:t>.</w:t>
      </w:r>
    </w:p>
    <w:p w14:paraId="42379A12" w14:textId="77777777" w:rsidR="00E2713E" w:rsidRDefault="00727FA7">
      <w:r>
        <w:t xml:space="preserve">If this intuition is correct, it is informative to consider only time-stamps for which both contracts experienced a revision - that is isolating what we are referring to as information-based activity to case (1) </w:t>
      </w:r>
      <w:commentRangeStart w:id="15"/>
      <w:commentRangeStart w:id="16"/>
      <w:r>
        <w:t>above</w:t>
      </w:r>
      <w:commentRangeEnd w:id="15"/>
      <w:r w:rsidR="00BB7F5D">
        <w:rPr>
          <w:rStyle w:val="CommentReference"/>
        </w:rPr>
        <w:commentReference w:id="15"/>
      </w:r>
      <w:commentRangeEnd w:id="16"/>
      <w:r w:rsidR="00ED63E7">
        <w:rPr>
          <w:rStyle w:val="CommentReference"/>
        </w:rPr>
        <w:commentReference w:id="16"/>
      </w:r>
      <w:r>
        <w:t>.</w:t>
      </w:r>
    </w:p>
    <w:p w14:paraId="6A1E79A8" w14:textId="77777777" w:rsidR="00C46FD5" w:rsidRDefault="00C46FD5" w:rsidP="00ED63E7">
      <w:pPr>
        <w:pStyle w:val="ListParagraph"/>
        <w:numPr>
          <w:ilvl w:val="0"/>
          <w:numId w:val="3"/>
        </w:numPr>
        <w:ind w:left="-90" w:firstLine="90"/>
        <w:jc w:val="both"/>
      </w:pPr>
      <w:r w:rsidRPr="00C46FD5">
        <w:rPr>
          <w:noProof/>
        </w:rPr>
        <w:lastRenderedPageBreak/>
        <w:drawing>
          <wp:inline distT="0" distB="0" distL="0" distR="0" wp14:anchorId="6841D80A" wp14:editId="4109EA20">
            <wp:extent cx="5225143" cy="84388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5143" cy="843886"/>
                    </a:xfrm>
                    <a:prstGeom prst="rect">
                      <a:avLst/>
                    </a:prstGeom>
                  </pic:spPr>
                </pic:pic>
              </a:graphicData>
            </a:graphic>
          </wp:inline>
        </w:drawing>
      </w:r>
    </w:p>
    <w:p w14:paraId="2E2E090F" w14:textId="4B1C6623" w:rsidR="00E2713E" w:rsidRDefault="00727FA7">
      <w:r>
        <w:t xml:space="preserve">Equation </w:t>
      </w:r>
      <w:r w:rsidR="00C46FD5">
        <w:t>1</w:t>
      </w:r>
      <w:r>
        <w:t xml:space="preserve"> indicates that we calculate the correlation between the log change of the nearby best bi</w:t>
      </w:r>
      <w:commentRangeStart w:id="17"/>
      <w:r>
        <w:t>ds</w:t>
      </w:r>
      <w:proofErr w:type="gramStart"/>
      <w:r>
        <w:t xml:space="preserve">, </w:t>
      </w:r>
      <w:proofErr w:type="gramEnd"/>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N</m:t>
            </m:r>
          </m:sup>
        </m:sSubSup>
      </m:oMath>
      <w:r w:rsidRPr="00ED63E7">
        <w:rPr>
          <w:i/>
        </w:rPr>
        <w:t>,</w:t>
      </w:r>
      <w:r>
        <w:t xml:space="preserve"> a</w:t>
      </w:r>
      <w:commentRangeEnd w:id="17"/>
      <w:r w:rsidR="00ED63E7">
        <w:rPr>
          <w:rStyle w:val="CommentReference"/>
        </w:rPr>
        <w:commentReference w:id="17"/>
      </w:r>
      <w:r>
        <w:t xml:space="preserve">nd the log change of the deferred best bids,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oMath>
      <w:r w:rsidRPr="00ED63E7">
        <w:rPr>
          <w:i/>
        </w:rPr>
        <w:t>,</w:t>
      </w:r>
      <w:r>
        <w:t xml:space="preserve"> for every day, </w:t>
      </w:r>
      <w:r>
        <w:rPr>
          <w:i/>
        </w:rPr>
        <w:t>t</w:t>
      </w:r>
      <w:r>
        <w:t xml:space="preserve">, and in every 10-minute interval in the daytime trading session, </w:t>
      </w:r>
      <w:r>
        <w:rPr>
          <w:i/>
        </w:rPr>
        <w:t>I</w:t>
      </w:r>
      <w:r>
        <w:t xml:space="preserve">, using the observations, </w:t>
      </w:r>
      <w:proofErr w:type="spellStart"/>
      <w:r>
        <w:rPr>
          <w:i/>
        </w:rPr>
        <w:t>i</w:t>
      </w:r>
      <w:proofErr w:type="spellEnd"/>
      <w:r>
        <w:t xml:space="preserve">, when both the nearby and the deferred best bid </w:t>
      </w:r>
      <w:r w:rsidR="00BB7F5D">
        <w:t xml:space="preserve">log changes </w:t>
      </w:r>
      <w:r>
        <w:t>are not equal to zero</w:t>
      </w:r>
      <w:r w:rsidR="00BB7F5D">
        <w:rPr>
          <w:i/>
        </w:rPr>
        <w:t xml:space="preserve"> </w:t>
      </w:r>
      <w:r w:rsidR="00BB7F5D">
        <w:t>(</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N</m:t>
            </m:r>
          </m:sup>
        </m:sSubSup>
        <m:r>
          <m:rPr>
            <m:sty m:val="p"/>
          </m:rPr>
          <w:rPr>
            <w:rFonts w:ascii="Cambria Math" w:hAnsi="Cambria Math"/>
          </w:rPr>
          <m:t> and </m:t>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r>
          <m:rPr>
            <m:sty m:val="p"/>
          </m:rPr>
          <w:rPr>
            <w:rFonts w:ascii="Cambria Math" w:hAnsi="Cambria Math"/>
          </w:rPr>
          <m:t>≠0)</m:t>
        </m:r>
      </m:oMath>
      <w:r>
        <w:t>. The correlations from equation (1) are calculated for the nearby and one deferred, nearby and two deferred, and nearby and three deferred contracts.</w:t>
      </w:r>
    </w:p>
    <w:p w14:paraId="371E54EC" w14:textId="77777777" w:rsidR="001F4A31" w:rsidRDefault="001F4A31" w:rsidP="001F4A31">
      <w:pPr>
        <w:pStyle w:val="ListParagraph"/>
        <w:numPr>
          <w:ilvl w:val="0"/>
          <w:numId w:val="3"/>
        </w:numPr>
        <w:ind w:left="0" w:firstLine="0"/>
      </w:pPr>
      <w:r w:rsidRPr="001F4A31">
        <w:rPr>
          <w:noProof/>
        </w:rPr>
        <w:drawing>
          <wp:inline distT="0" distB="0" distL="0" distR="0" wp14:anchorId="34679615" wp14:editId="04F56FE9">
            <wp:extent cx="4397715" cy="1077943"/>
            <wp:effectExtent l="0" t="0" r="317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7715" cy="1077943"/>
                    </a:xfrm>
                    <a:prstGeom prst="rect">
                      <a:avLst/>
                    </a:prstGeom>
                  </pic:spPr>
                </pic:pic>
              </a:graphicData>
            </a:graphic>
          </wp:inline>
        </w:drawing>
      </w:r>
    </w:p>
    <w:p w14:paraId="21ACBEB9" w14:textId="68AD477B" w:rsidR="00E2713E" w:rsidRDefault="00727FA7">
      <w:r>
        <w:t>Similarly equation</w:t>
      </w:r>
      <w:r w:rsidR="00C46FD5">
        <w:t xml:space="preserve"> 2</w:t>
      </w:r>
      <w:r>
        <w:t xml:space="preserve"> indicates that we calculate the correlation between the log change of the nearby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N</m:t>
            </m:r>
          </m:sup>
        </m:sSubSup>
      </m:oMath>
      <w:r>
        <w:t xml:space="preserve">, and the log change of the deferred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oMath>
      <w:r w:rsidRPr="00985DEA">
        <w:rPr>
          <w:i/>
        </w:rPr>
        <w:t xml:space="preserve"> </w:t>
      </w:r>
      <w:r>
        <w:t xml:space="preserve">for every day, </w:t>
      </w:r>
      <w:r>
        <w:rPr>
          <w:i/>
        </w:rPr>
        <w:t>t</w:t>
      </w:r>
      <w:r>
        <w:t xml:space="preserve">, and in every 10-minute interval in the daytime trading session, </w:t>
      </w:r>
      <w:r>
        <w:rPr>
          <w:i/>
        </w:rPr>
        <w:t>I</w:t>
      </w:r>
      <w:r>
        <w:t xml:space="preserve">, using the observations, </w:t>
      </w:r>
      <w:proofErr w:type="spellStart"/>
      <w:r>
        <w:rPr>
          <w:i/>
        </w:rPr>
        <w:t>i</w:t>
      </w:r>
      <w:proofErr w:type="spellEnd"/>
      <w:r>
        <w:t xml:space="preserve">, when both the nearby and the deferred best offer are not equal to zero, </w:t>
      </w:r>
      <m:oMath>
        <m:r>
          <w:rPr>
            <w:rFonts w:ascii="Cambria Math" w:hAnsi="Cambria Math"/>
          </w:rPr>
          <m:t xml:space="preserve"> </m:t>
        </m:r>
        <m:r>
          <m:rPr>
            <m:sty m:val="p"/>
          </m:rPr>
          <w:rPr>
            <w:rFonts w:ascii="Cambria Math" w:hAnsi="Cambria Math"/>
          </w:rPr>
          <m:t>(</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N</m:t>
            </m:r>
          </m:sup>
        </m:sSubSup>
        <m:r>
          <m:rPr>
            <m:sty m:val="p"/>
          </m:rPr>
          <w:rPr>
            <w:rFonts w:ascii="Cambria Math" w:hAnsi="Cambria Math"/>
          </w:rPr>
          <m:t> and </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r>
          <m:rPr>
            <m:sty m:val="p"/>
          </m:rPr>
          <w:rPr>
            <w:rFonts w:ascii="Cambria Math" w:hAnsi="Cambria Math"/>
          </w:rPr>
          <m:t>)≠0</m:t>
        </m:r>
      </m:oMath>
      <w:r>
        <w:t>.</w:t>
      </w:r>
    </w:p>
    <w:p w14:paraId="7B1D82A4" w14:textId="478230B1" w:rsidR="00E2713E" w:rsidRDefault="00727FA7">
      <w:r>
        <w:t>The correlations from equations</w:t>
      </w:r>
      <w:r w:rsidR="00F607CE">
        <w:t xml:space="preserve"> 1</w:t>
      </w:r>
      <w:r>
        <w:t xml:space="preserve">and </w:t>
      </w:r>
      <w:r w:rsidR="00F607CE">
        <w:t>2</w:t>
      </w:r>
      <w:r>
        <w:t xml:space="preserve"> are calculated for the nearby and one deferred, nearby and two deferred, and nearby and three deferred contracts.</w:t>
      </w:r>
    </w:p>
    <w:p w14:paraId="3629B9B3" w14:textId="77777777" w:rsidR="00E2713E" w:rsidRDefault="00727FA7" w:rsidP="001F4A31">
      <w:pPr>
        <w:pStyle w:val="Heading2"/>
        <w:spacing w:line="480" w:lineRule="auto"/>
      </w:pPr>
      <w:r>
        <w:t>Speed of Information Transmission and Time-Lagged Correlations in the Top of the Book</w:t>
      </w:r>
    </w:p>
    <w:p w14:paraId="79C5E60F" w14:textId="77777777" w:rsidR="00E2713E" w:rsidRDefault="00727FA7" w:rsidP="001F4A31">
      <w:pPr>
        <w:ind w:firstLine="0"/>
      </w:pPr>
      <w:r>
        <w:t xml:space="preserve">To provide insights on the speed at which information is transmitted from the nearby to the deferred contracts, we lag the nearby series of log changes in the bid (offer) and calculate the </w:t>
      </w:r>
      <w:r>
        <w:lastRenderedPageBreak/>
        <w:t>correlation with the deferred bids (offers). This allows us to determine the length of time it takes for information to be fully transmitted to the deferred contracts. The assumption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3817CC14" w14:textId="2FCF1F53" w:rsidR="001F4A31" w:rsidRDefault="00985DEA" w:rsidP="001F4A31">
      <w:pPr>
        <w:pStyle w:val="ListParagraph"/>
        <w:numPr>
          <w:ilvl w:val="0"/>
          <w:numId w:val="3"/>
        </w:numPr>
        <w:ind w:left="360" w:firstLine="0"/>
      </w:pPr>
      <w:r w:rsidRPr="00985DEA">
        <w:rPr>
          <w:noProof/>
        </w:rPr>
        <w:drawing>
          <wp:inline distT="0" distB="0" distL="0" distR="0" wp14:anchorId="091509B6" wp14:editId="0722354E">
            <wp:extent cx="5943600" cy="842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42010"/>
                    </a:xfrm>
                    <a:prstGeom prst="rect">
                      <a:avLst/>
                    </a:prstGeom>
                  </pic:spPr>
                </pic:pic>
              </a:graphicData>
            </a:graphic>
          </wp:inline>
        </w:drawing>
      </w:r>
      <w:r w:rsidRPr="00985DEA">
        <w:rPr>
          <w:noProof/>
        </w:rPr>
        <w:t xml:space="preserve"> </w:t>
      </w:r>
    </w:p>
    <w:p w14:paraId="03FCF436" w14:textId="3ADD7517" w:rsidR="00E2713E" w:rsidRDefault="00727FA7">
      <w:r>
        <w:t xml:space="preserve">Equation </w:t>
      </w:r>
      <w:r w:rsidR="001F4A31">
        <w:t>3</w:t>
      </w:r>
      <w:r>
        <w:t xml:space="preserve"> indicates that we calculate the correlation between the lagged log change of the nearby best bid</w:t>
      </w:r>
      <w:proofErr w:type="gramStart"/>
      <w:r>
        <w:t xml:space="preserve">, </w:t>
      </w:r>
      <w:proofErr w:type="gramEnd"/>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t(i-1)</m:t>
            </m:r>
          </m:sub>
          <m:sup>
            <m:r>
              <w:rPr>
                <w:rFonts w:ascii="Cambria Math" w:hAnsi="Cambria Math"/>
              </w:rPr>
              <m:t>N</m:t>
            </m:r>
          </m:sup>
        </m:sSubSup>
      </m:oMath>
      <w:r>
        <w:t xml:space="preserve">, and the log change of the deferred best bid,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oMath>
      <w:r>
        <w:t xml:space="preserve"> for every day, </w:t>
      </w:r>
      <w:r>
        <w:rPr>
          <w:i/>
        </w:rPr>
        <w:t>t</w:t>
      </w:r>
      <w:r>
        <w:t>, and in every 10-minute interval in the daytime t</w:t>
      </w:r>
      <w:r>
        <w:t xml:space="preserve">rading session, </w:t>
      </w:r>
      <w:r>
        <w:rPr>
          <w:i/>
        </w:rPr>
        <w:t>I</w:t>
      </w:r>
      <w:r>
        <w:t xml:space="preserve">, using the observations, </w:t>
      </w:r>
      <w:proofErr w:type="spellStart"/>
      <w:r>
        <w:rPr>
          <w:i/>
        </w:rPr>
        <w:t>i</w:t>
      </w:r>
      <w:proofErr w:type="spellEnd"/>
      <w:r>
        <w:t xml:space="preserve">, when both the lagged nearby and the deferred best bid are </w:t>
      </w:r>
      <w:r w:rsidR="00F607CE">
        <w:t>different from</w:t>
      </w:r>
      <w:r>
        <w:t xml:space="preserve"> zero, </w:t>
      </w:r>
      <m:oMath>
        <m:r>
          <m:rPr>
            <m:sty m:val="p"/>
          </m:rPr>
          <w:rPr>
            <w:rFonts w:ascii="Cambria Math" w:hAnsi="Cambria Math"/>
          </w:rPr>
          <m:t>(</m:t>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m:t>
            </m:r>
            <m:d>
              <m:dPr>
                <m:ctrlPr>
                  <w:rPr>
                    <w:rFonts w:ascii="Cambria Math" w:hAnsi="Cambria Math"/>
                    <w:i/>
                  </w:rPr>
                </m:ctrlPr>
              </m:dPr>
              <m:e>
                <m:r>
                  <w:rPr>
                    <w:rFonts w:ascii="Cambria Math" w:hAnsi="Cambria Math"/>
                  </w:rPr>
                  <m:t>i-1</m:t>
                </m:r>
              </m:e>
            </m:d>
          </m:sub>
          <m:sup>
            <m:r>
              <w:rPr>
                <w:rFonts w:ascii="Cambria Math" w:hAnsi="Cambria Math"/>
              </w:rPr>
              <m:t>N</m:t>
            </m:r>
          </m:sup>
        </m:sSubSup>
        <m:r>
          <m:rPr>
            <m:sty m:val="p"/>
          </m:rPr>
          <w:rPr>
            <w:rFonts w:ascii="Cambria Math" w:hAnsi="Cambria Math"/>
          </w:rPr>
          <m:t> and </m:t>
        </m:r>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m:t>
            </m:r>
          </m:sub>
          <m:sup>
            <m:r>
              <w:rPr>
                <w:rFonts w:ascii="Cambria Math" w:hAnsi="Cambria Math"/>
              </w:rPr>
              <m:t>D</m:t>
            </m:r>
          </m:sup>
        </m:sSubSup>
        <m:r>
          <m:rPr>
            <m:sty m:val="p"/>
          </m:rPr>
          <w:rPr>
            <w:rFonts w:ascii="Cambria Math" w:hAnsi="Cambria Math"/>
          </w:rPr>
          <m:t>≠0)</m:t>
        </m:r>
      </m:oMath>
      <w:r>
        <w:t>.</w:t>
      </w:r>
    </w:p>
    <w:p w14:paraId="1A316009" w14:textId="024DB52C" w:rsidR="001F4A31" w:rsidRDefault="00985DEA" w:rsidP="001F4A31">
      <w:pPr>
        <w:pStyle w:val="ListParagraph"/>
        <w:numPr>
          <w:ilvl w:val="0"/>
          <w:numId w:val="3"/>
        </w:numPr>
        <w:ind w:left="0" w:firstLine="0"/>
      </w:pPr>
      <w:r w:rsidRPr="00985DEA">
        <w:drawing>
          <wp:inline distT="0" distB="0" distL="0" distR="0" wp14:anchorId="7A2BFED2" wp14:editId="04DBB415">
            <wp:extent cx="4836571" cy="1107200"/>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6571" cy="1107200"/>
                    </a:xfrm>
                    <a:prstGeom prst="rect">
                      <a:avLst/>
                    </a:prstGeom>
                  </pic:spPr>
                </pic:pic>
              </a:graphicData>
            </a:graphic>
          </wp:inline>
        </w:drawing>
      </w:r>
    </w:p>
    <w:p w14:paraId="733DF762" w14:textId="6FB989CD" w:rsidR="00E2713E" w:rsidRDefault="00727FA7">
      <w:r>
        <w:t xml:space="preserve">Similarly, equation </w:t>
      </w:r>
      <w:r w:rsidR="001F4A31">
        <w:t>4</w:t>
      </w:r>
      <w:r>
        <w:t xml:space="preserve"> indicates that we calculate the correlation between the lagged log change of the nearby best offer</w:t>
      </w:r>
      <w:proofErr w:type="gramStart"/>
      <w:r>
        <w:t xml:space="preserve">, </w:t>
      </w:r>
      <w:proofErr w:type="gramEnd"/>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t(i-1)</m:t>
            </m:r>
          </m:sub>
          <m:sup>
            <m:r>
              <w:rPr>
                <w:rFonts w:ascii="Cambria Math" w:hAnsi="Cambria Math"/>
              </w:rPr>
              <m:t>N</m:t>
            </m:r>
          </m:sup>
        </m:sSubSup>
      </m:oMath>
      <w:r>
        <w:t xml:space="preserve">, and the log change of the deferred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proofErr w:type="spellStart"/>
      <w:r>
        <w:rPr>
          <w:i/>
        </w:rPr>
        <w:t>i</w:t>
      </w:r>
      <w:proofErr w:type="spellEnd"/>
      <w:r>
        <w:t>, when both the l</w:t>
      </w:r>
      <w:r>
        <w:t xml:space="preserve">agged nearby and the deferred best offer are not equal to zero,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m:t>
            </m:r>
            <m:d>
              <m:dPr>
                <m:ctrlPr>
                  <w:rPr>
                    <w:rFonts w:ascii="Cambria Math" w:hAnsi="Cambria Math"/>
                    <w:i/>
                  </w:rPr>
                </m:ctrlPr>
              </m:dPr>
              <m:e>
                <m:r>
                  <w:rPr>
                    <w:rFonts w:ascii="Cambria Math" w:hAnsi="Cambria Math"/>
                  </w:rPr>
                  <m:t>i-1</m:t>
                </m:r>
              </m:e>
            </m:d>
          </m:sub>
          <m:sup>
            <m:r>
              <w:rPr>
                <w:rFonts w:ascii="Cambria Math" w:hAnsi="Cambria Math"/>
              </w:rPr>
              <m:t>N</m:t>
            </m:r>
          </m:sup>
        </m:sSubSup>
        <m:r>
          <m:rPr>
            <m:sty m:val="p"/>
          </m:rPr>
          <w:rPr>
            <w:rFonts w:ascii="Cambria Math" w:hAnsi="Cambria Math"/>
          </w:rPr>
          <m:t> and </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r>
          <m:rPr>
            <m:sty m:val="p"/>
          </m:rPr>
          <w:rPr>
            <w:rFonts w:ascii="Cambria Math" w:hAnsi="Cambria Math"/>
          </w:rPr>
          <m:t>≠0)</m:t>
        </m:r>
      </m:oMath>
      <w:r>
        <w:t>.</w:t>
      </w:r>
    </w:p>
    <w:p w14:paraId="2B485AB2" w14:textId="77777777" w:rsidR="00E2713E" w:rsidRDefault="00727FA7" w:rsidP="001F4A31">
      <w:pPr>
        <w:pStyle w:val="Heading2"/>
        <w:spacing w:after="240"/>
      </w:pPr>
      <w:r>
        <w:lastRenderedPageBreak/>
        <w:t>Spread Trades, Information Transmission, and Time-Lagged Bid-to-Offer (Offer-to-Bid) Correlations</w:t>
      </w:r>
    </w:p>
    <w:p w14:paraId="11CC2E51" w14:textId="5C47CFF2" w:rsidR="00E2713E" w:rsidRDefault="00727FA7" w:rsidP="001F4A31">
      <w:pPr>
        <w:ind w:firstLine="0"/>
      </w:pPr>
      <w:r>
        <w:t xml:space="preserve">Surely the spread trade is an important component that keeps nearby and deferred contracts linked in economically meaningful ways. However, a spread trade is entered as a buy (sell) in the nearby and a sell (buy) in the deferred contract. Until now, we have presented correlations between </w:t>
      </w:r>
      <w:r w:rsidR="00F607CE">
        <w:t>bid</w:t>
      </w:r>
      <w:r>
        <w:t xml:space="preserve">-to-bid and offer-to-offer in the nearby and deferred contracts. In equation </w:t>
      </w:r>
      <w:r w:rsidR="001F4A31">
        <w:t>5</w:t>
      </w:r>
      <w:r>
        <w:t xml:space="preserve">, we measure </w:t>
      </w:r>
      <w:r w:rsidR="00F607CE">
        <w:t>the effect of spread traders in transmitting information up the forward curve, by calculating</w:t>
      </w:r>
      <w:r>
        <w:t xml:space="preserve"> how correlations between lagged log changes in the nearby bid and log changes in the deferred offer measure.</w:t>
      </w:r>
    </w:p>
    <w:p w14:paraId="6119901F" w14:textId="77777777" w:rsidR="001F4A31" w:rsidRDefault="001F4A31" w:rsidP="001F4A31">
      <w:pPr>
        <w:pStyle w:val="ListParagraph"/>
        <w:numPr>
          <w:ilvl w:val="0"/>
          <w:numId w:val="3"/>
        </w:numPr>
        <w:ind w:left="0" w:firstLine="0"/>
      </w:pPr>
      <w:r w:rsidRPr="001F4A31">
        <w:rPr>
          <w:noProof/>
        </w:rPr>
        <w:drawing>
          <wp:inline distT="0" distB="0" distL="0" distR="0" wp14:anchorId="4C0ACEFA" wp14:editId="55B336D8">
            <wp:extent cx="5943600" cy="76581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2CBAE608" w14:textId="4C4F7B4D" w:rsidR="00E2713E" w:rsidRDefault="00F607CE">
      <w:r>
        <w:t xml:space="preserve">More specifically, equation 5 measures </w:t>
      </w:r>
      <w:r w:rsidR="00727FA7">
        <w:t>the corr</w:t>
      </w:r>
      <w:r w:rsidR="00727FA7">
        <w:t>elation between the lagged log change of the nearby best bid</w:t>
      </w:r>
      <w:proofErr w:type="gramStart"/>
      <w:r w:rsidR="00727FA7">
        <w:t xml:space="preserve">, </w:t>
      </w:r>
      <w:proofErr w:type="gramEnd"/>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t(i-1)</m:t>
            </m:r>
          </m:sub>
          <m:sup>
            <m:r>
              <w:rPr>
                <w:rFonts w:ascii="Cambria Math" w:hAnsi="Cambria Math"/>
              </w:rPr>
              <m:t>N</m:t>
            </m:r>
          </m:sup>
        </m:sSubSup>
      </m:oMath>
      <w:r w:rsidR="00727FA7">
        <w:t xml:space="preserve">, and the log change of the deferred best offer, </w:t>
      </w:r>
      <m:oMath>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oMath>
      <w:r w:rsidR="00727FA7">
        <w:t xml:space="preserve">, for every day, </w:t>
      </w:r>
      <w:r w:rsidR="00727FA7">
        <w:rPr>
          <w:i/>
        </w:rPr>
        <w:t>t</w:t>
      </w:r>
      <w:r w:rsidR="00727FA7">
        <w:t xml:space="preserve">, and in every 10-minute interval in the daytime trading session, </w:t>
      </w:r>
      <w:r w:rsidR="00727FA7">
        <w:rPr>
          <w:i/>
        </w:rPr>
        <w:t>I</w:t>
      </w:r>
      <w:r w:rsidR="00727FA7">
        <w:t xml:space="preserve">, using the observations, </w:t>
      </w:r>
      <w:proofErr w:type="spellStart"/>
      <w:r w:rsidR="00727FA7">
        <w:rPr>
          <w:i/>
        </w:rPr>
        <w:t>i</w:t>
      </w:r>
      <w:proofErr w:type="spellEnd"/>
      <w:r w:rsidR="00727FA7">
        <w:t>, when both the lagged nearby and th</w:t>
      </w:r>
      <w:r w:rsidR="00727FA7">
        <w:t xml:space="preserve">e deferred best offer are </w:t>
      </w:r>
      <w:r>
        <w:t xml:space="preserve">different from </w:t>
      </w:r>
      <w:r w:rsidR="00727FA7">
        <w:t xml:space="preserve">zero, </w:t>
      </w:r>
      <m:oMath>
        <m:r>
          <w:rPr>
            <w:rFonts w:ascii="Cambria Math" w:hAnsi="Cambria Math"/>
          </w:rPr>
          <m:t>(bi</m:t>
        </m:r>
        <m:sSubSup>
          <m:sSubSupPr>
            <m:ctrlPr>
              <w:rPr>
                <w:rFonts w:ascii="Cambria Math" w:hAnsi="Cambria Math"/>
                <w:i/>
              </w:rPr>
            </m:ctrlPr>
          </m:sSubSupPr>
          <m:e>
            <m:r>
              <w:rPr>
                <w:rFonts w:ascii="Cambria Math" w:hAnsi="Cambria Math"/>
              </w:rPr>
              <m:t>d</m:t>
            </m:r>
          </m:e>
          <m:sub>
            <m:r>
              <w:rPr>
                <w:rFonts w:ascii="Cambria Math" w:hAnsi="Cambria Math"/>
              </w:rPr>
              <m:t>t</m:t>
            </m:r>
            <m:d>
              <m:dPr>
                <m:ctrlPr>
                  <w:rPr>
                    <w:rFonts w:ascii="Cambria Math" w:hAnsi="Cambria Math"/>
                    <w:i/>
                  </w:rPr>
                </m:ctrlPr>
              </m:dPr>
              <m:e>
                <m:r>
                  <w:rPr>
                    <w:rFonts w:ascii="Cambria Math" w:hAnsi="Cambria Math"/>
                  </w:rPr>
                  <m:t>i-1</m:t>
                </m:r>
              </m:e>
            </m:d>
          </m:sub>
          <m:sup>
            <m:r>
              <w:rPr>
                <w:rFonts w:ascii="Cambria Math" w:hAnsi="Cambria Math"/>
              </w:rPr>
              <m:t>N</m:t>
            </m:r>
          </m:sup>
        </m:sSubSup>
        <m:r>
          <m:rPr>
            <m:sty m:val="p"/>
          </m:rPr>
          <w:rPr>
            <w:rFonts w:ascii="Cambria Math" w:hAnsi="Cambria Math"/>
          </w:rPr>
          <m:t> and </m:t>
        </m:r>
        <m:r>
          <w:rPr>
            <w:rFonts w:ascii="Cambria Math" w:hAnsi="Cambria Math"/>
          </w:rPr>
          <m:t>offe</m:t>
        </m:r>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m:t>
            </m:r>
          </m:sup>
        </m:sSubSup>
        <m:r>
          <m:rPr>
            <m:sty m:val="p"/>
          </m:rPr>
          <w:rPr>
            <w:rFonts w:ascii="Cambria Math" w:hAnsi="Cambria Math"/>
          </w:rPr>
          <m:t>≠0)</m:t>
        </m:r>
      </m:oMath>
      <w:r w:rsidR="00727FA7">
        <w:t>.</w:t>
      </w:r>
    </w:p>
    <w:p w14:paraId="1917828C" w14:textId="77777777" w:rsidR="001F4A31" w:rsidRDefault="001F4A31" w:rsidP="001F4A31">
      <w:pPr>
        <w:pStyle w:val="ListParagraph"/>
        <w:numPr>
          <w:ilvl w:val="0"/>
          <w:numId w:val="3"/>
        </w:numPr>
        <w:ind w:left="0" w:firstLine="0"/>
      </w:pPr>
      <w:r w:rsidRPr="001F4A31">
        <w:rPr>
          <w:noProof/>
        </w:rPr>
        <w:drawing>
          <wp:inline distT="0" distB="0" distL="0" distR="0" wp14:anchorId="574BD722" wp14:editId="138904F4">
            <wp:extent cx="5943600" cy="76644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66445"/>
                    </a:xfrm>
                    <a:prstGeom prst="rect">
                      <a:avLst/>
                    </a:prstGeom>
                  </pic:spPr>
                </pic:pic>
              </a:graphicData>
            </a:graphic>
          </wp:inline>
        </w:drawing>
      </w:r>
    </w:p>
    <w:p w14:paraId="35F7ECD5" w14:textId="596851E0" w:rsidR="00E2713E" w:rsidRDefault="00727FA7">
      <w:r>
        <w:t xml:space="preserve">Similarly for equation </w:t>
      </w:r>
      <w:r w:rsidR="001F4A31">
        <w:t>6</w:t>
      </w:r>
      <w:r>
        <w:t xml:space="preserve"> we calculate the same correlations as in e</w:t>
      </w:r>
      <w:r>
        <w:t xml:space="preserve">quation </w:t>
      </w:r>
      <w:r w:rsidR="00E14B7C">
        <w:t xml:space="preserve">5 </w:t>
      </w:r>
      <w:r>
        <w:t xml:space="preserve">except </w:t>
      </w:r>
      <w:r>
        <w:t>that we use the lagged nearby offer and the deferred bid.</w:t>
      </w:r>
    </w:p>
    <w:p w14:paraId="03457529" w14:textId="77777777" w:rsidR="00E2713E" w:rsidRDefault="00727FA7" w:rsidP="001F4A31">
      <w:pPr>
        <w:pStyle w:val="Heading2"/>
        <w:spacing w:line="480" w:lineRule="auto"/>
      </w:pPr>
      <w:bookmarkStart w:id="18" w:name="usda-announcement-days"/>
      <w:bookmarkEnd w:id="18"/>
      <w:r>
        <w:lastRenderedPageBreak/>
        <w:t>USDA Announcement Days</w:t>
      </w:r>
    </w:p>
    <w:p w14:paraId="6E3F0368" w14:textId="37BE9397" w:rsidR="00F45683" w:rsidRDefault="00F45683" w:rsidP="00F45683">
      <w:pPr>
        <w:ind w:firstLine="0"/>
      </w:pPr>
      <w:bookmarkStart w:id="19" w:name="results"/>
      <w:bookmarkEnd w:id="19"/>
      <w:r w:rsidRPr="00F45683">
        <w:t>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The allows us to examine whether there is a detectable difference in information-based trading and the speed of information transmission on USDA report release days compared to a typical trading day. During our sample period, the USDA reports were released at 8:30 am CST, before the daytime trading session began. We separate days on which the following reports were released: WASDE, Crop Production, Prospective Planting, Planted Acres, and Grain Stocks.</w:t>
      </w:r>
    </w:p>
    <w:p w14:paraId="5E4CC172" w14:textId="77777777" w:rsidR="00E2713E" w:rsidRDefault="00727FA7" w:rsidP="001F4A31">
      <w:pPr>
        <w:pStyle w:val="Heading1"/>
        <w:spacing w:line="480" w:lineRule="auto"/>
      </w:pPr>
      <w:r>
        <w:t>Results</w:t>
      </w:r>
    </w:p>
    <w:p w14:paraId="41A6280D" w14:textId="758E192F" w:rsidR="00E2713E" w:rsidRDefault="00727FA7" w:rsidP="001F4A31">
      <w:pPr>
        <w:ind w:firstLine="0"/>
      </w:pPr>
      <w:r>
        <w:t xml:space="preserve">Table 2 contains a synopsis of the results that will be presented as figures 2, 3, and 4. Figure 2 </w:t>
      </w:r>
      <w:r w:rsidR="00E14B7C">
        <w:t xml:space="preserve">sheds light on information-based trading and </w:t>
      </w:r>
      <w:r>
        <w:t xml:space="preserve">presents the strength of </w:t>
      </w:r>
      <w:r w:rsidR="00E14B7C">
        <w:t xml:space="preserve">the link </w:t>
      </w:r>
      <w:r>
        <w:t xml:space="preserve">between the nearby and deferred contracts by calculating the contemporaneous correlation between log changes of nearby bids (offers) and log changes of deferred bids (offers). Figure 3 </w:t>
      </w:r>
      <w:r w:rsidR="00E14B7C">
        <w:t xml:space="preserve">investigates the speed of information transmission by </w:t>
      </w:r>
      <w:r>
        <w:t>present</w:t>
      </w:r>
      <w:r w:rsidR="00E14B7C">
        <w:t>ing</w:t>
      </w:r>
      <w:r>
        <w:t xml:space="preserve"> the strength of the correlation of log changes of nearby bids (offers) and log changes of first deferred bids (offers) at time lags of 0, 1, and 10 seconds. Figure 4 </w:t>
      </w:r>
      <w:r w:rsidR="00E14B7C">
        <w:t xml:space="preserve">shows spread trades information transmission through </w:t>
      </w:r>
      <w:r w:rsidR="000F4AED">
        <w:t xml:space="preserve">the </w:t>
      </w:r>
      <w:r>
        <w:t xml:space="preserve">correlation of log changes of nearby bids (offers) and log changes of first deferred offers (bids) at time lags of 0, 1, and 10 seconds. Each figure is organized in a similar way. The top </w:t>
      </w:r>
      <w:r w:rsidR="000F4AED">
        <w:t xml:space="preserve">two </w:t>
      </w:r>
      <w:r>
        <w:t>pane</w:t>
      </w:r>
      <w:r w:rsidR="000F4AED">
        <w:t>s</w:t>
      </w:r>
      <w:r>
        <w:t xml:space="preserve"> show correlations with the nearby bid</w:t>
      </w:r>
      <w:r w:rsidR="000F4AED">
        <w:t xml:space="preserve"> and offer, respectively</w:t>
      </w:r>
      <w:r>
        <w:t>,</w:t>
      </w:r>
      <w:r w:rsidR="000F4AED">
        <w:t xml:space="preserve"> while the bottom panes show the same information </w:t>
      </w:r>
      <w:r>
        <w:t>on USDA report days</w:t>
      </w:r>
      <w:r w:rsidR="000F4AED">
        <w:t xml:space="preserve">. </w:t>
      </w:r>
      <w:r>
        <w:t>The dots represent the mean of the distribution of calculated correlations and the bars represent one standard deviation of the distribution of calculated correlations.</w:t>
      </w:r>
    </w:p>
    <w:p w14:paraId="1E5B5B4F" w14:textId="77777777" w:rsidR="00E2713E" w:rsidRDefault="00727FA7" w:rsidP="001F4A31">
      <w:pPr>
        <w:pStyle w:val="Heading2"/>
        <w:spacing w:line="480" w:lineRule="auto"/>
      </w:pPr>
      <w:bookmarkStart w:id="20" w:name="information-based-trading-activity-and-c"/>
      <w:bookmarkEnd w:id="20"/>
      <w:r>
        <w:lastRenderedPageBreak/>
        <w:t>Information-Based Trading Activity and Contemporaneous Correlations in the Top of the Book</w:t>
      </w:r>
    </w:p>
    <w:p w14:paraId="31CA9E59" w14:textId="77777777" w:rsidR="00E2713E" w:rsidRDefault="00727FA7" w:rsidP="001F4A31">
      <w:pPr>
        <w:ind w:firstLine="0"/>
      </w:pPr>
      <w:r>
        <w:t>In figure 2 contemporaneous correlation between the nearby and one, two, and three deferred maturity contracts are displayed. Calculations are made based on time-stamps where both the nearby and deferred maturity experience non-zero revisions to the best bid (top panel) or offer (second panel). The contemporaneous correlations between each nearby and deferred contract pairs are very close to one for both best bids (top panel) and best offers (second panel). The exception being that there is a slight dip in correlations at the first and last ten minutes of the trading day.</w:t>
      </w:r>
    </w:p>
    <w:p w14:paraId="45297C19" w14:textId="77777777" w:rsidR="00E2713E" w:rsidRDefault="00727FA7">
      <w:r>
        <w:t>This implies that in the event both contracts experience revisions to their respective limit order books, they are revised in lockstep. While some of this correlation is artificially induced due to the tick structure of price changes in this market (prices move in a minimum of 0.25 cent increments.), the correlations are too strong to attribute it all to that. Additionally, since our data is only time-stamped to the second, we may miss nuance that would be captured with data time stamped to the millisecond. Regardless, the result is surprisingly strong and indicates that information is largely transmitted up the forward curve in less than one second. It is interesting that the distribution of correlations between the nearby and 1, 2, and 3 deferred contract bids are at such similar levels, hovering very close to one. Transmission of information to the third deferred contract seems to be as strong as transmission to the first deferred contract.</w:t>
      </w:r>
    </w:p>
    <w:p w14:paraId="638A94A9" w14:textId="77777777" w:rsidR="00E2713E" w:rsidRDefault="00727FA7">
      <w:r>
        <w:t xml:space="preserve">The bottom two panels of figure 2 are exactly analogous to the top two except that they focus on USDA report days. We see a remarkably similar depiction compared in that the correlations hover near one throughout the trading day. If there had been a difference in the pattern of correlations on USDA report days, one would expect the first ten minutes of trading to </w:t>
      </w:r>
      <w:r>
        <w:lastRenderedPageBreak/>
        <w:t>display the largest effect. There is visibly more variation in the means of these distributions, presumably as much a result of the much smaller sample of report days versus non-report days.</w:t>
      </w:r>
    </w:p>
    <w:p w14:paraId="5675FF78" w14:textId="77777777" w:rsidR="00E2713E" w:rsidRDefault="00727FA7">
      <w:r>
        <w:t>We suspect two primary reasons that the full sample and USDA report day results are so similar: 1) Since we removed days where the report release corresponded to limit price moves, we systematically removed report days where the most important information was conferred on the market. It is possible that the remaining days corresponded to USDA reports that were more easily translated to market impacts by traders, and thus created results in figure 2 that look similar to a normal trading day, while we systematically excluded report days containing larger information shocks and presumably are harder for traders to interpret the market impact of the report.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07D683E7" w14:textId="77777777" w:rsidR="00E2713E" w:rsidRDefault="00727FA7" w:rsidP="001F4A31">
      <w:pPr>
        <w:pStyle w:val="Heading2"/>
        <w:spacing w:line="480" w:lineRule="auto"/>
      </w:pPr>
      <w:bookmarkStart w:id="21" w:name="speed-of-information-transmission-and-ti"/>
      <w:bookmarkEnd w:id="21"/>
      <w:r>
        <w:t>Speed of Information Transmission and Time-Lagged Correlations in the Top of the Book</w:t>
      </w:r>
    </w:p>
    <w:p w14:paraId="4B8ED835" w14:textId="77777777" w:rsidR="00E2713E" w:rsidRDefault="00727FA7" w:rsidP="001F4A31">
      <w:pPr>
        <w:ind w:firstLine="0"/>
      </w:pPr>
      <w:r>
        <w:t>Figure 3 contains the correlations between log changes of the nearby and log changes of one deferred contracts at 0, 1, and 10 second time lags, when both experience non-zero changes. The graph shows the contemporaneous correlation from figure 2 as a reference, and correlations generated by lagging the nearby by one second and ten seconds respectively. Here we expected to see a clear pattern of decreased correlation as we increased the length of the time lag in the nearby - reflecting that information is transmitted from nearby to deferred contracts over a number of seconds. However, we see that the correlation drops to zero with a lag of one second, which in this data set is the shortest time lag possible.</w:t>
      </w:r>
    </w:p>
    <w:p w14:paraId="4209584C" w14:textId="77777777" w:rsidR="00E2713E" w:rsidRDefault="00727FA7">
      <w:r>
        <w:lastRenderedPageBreak/>
        <w:t xml:space="preserve">There are three possible explanations for this. First, it is possible that there is in fact a clear and decreasing correlation between lags of the nearby and the </w:t>
      </w:r>
      <w:proofErr w:type="spellStart"/>
      <w:r>
        <w:t>deferreds</w:t>
      </w:r>
      <w:proofErr w:type="spellEnd"/>
      <w:r>
        <w:t xml:space="preserve">, but it can only be observed on </w:t>
      </w:r>
      <w:proofErr w:type="spellStart"/>
      <w:r>
        <w:t>mili</w:t>
      </w:r>
      <w:proofErr w:type="spellEnd"/>
      <w:r>
        <w:t>- or micro-second time stamps. Then, when aggregating to the nearest second, we observe contemporaneous correlation close to one, but zero correlation even at the shortest possible time lag (one second).</w:t>
      </w:r>
    </w:p>
    <w:p w14:paraId="7B8D3CCA" w14:textId="77777777" w:rsidR="00E2713E" w:rsidRDefault="00727FA7">
      <w:r>
        <w:t xml:space="preserve">Second, we explicitly assumed that price discovery happens in the nearby contract when we lagged the nearby contract instead of the deferred contract. If price discovery happens in the deferred contract, and takes time to fully to be incorporated into the nearby contract, then we would observe non-zero correlation between nearby quote revisions and lagged </w:t>
      </w:r>
      <w:r>
        <w:rPr>
          <w:i/>
        </w:rPr>
        <w:t>deferred</w:t>
      </w:r>
      <w:r>
        <w:t xml:space="preserve"> quote revisions. When we did this, we observed a very similar result as is presented in figure 3 - zero correlation at 1 and 10 second time lags of the deferred contract; this means there is </w:t>
      </w:r>
      <w:proofErr w:type="spellStart"/>
      <w:r>
        <w:t>not</w:t>
      </w:r>
      <w:proofErr w:type="spellEnd"/>
      <w:r>
        <w:t xml:space="preserve"> evidence to support that price discovery happens in the deferred contracts.</w:t>
      </w:r>
      <w:r>
        <w:footnoteReference w:id="5"/>
      </w:r>
      <w:r>
        <w:t xml:space="preserve"> Information seems to be fully transmitted within one second to the first deferred contract.</w:t>
      </w:r>
    </w:p>
    <w:p w14:paraId="746201C6" w14:textId="77777777" w:rsidR="00E2713E" w:rsidRDefault="00727FA7">
      <w:r>
        <w:t>Third, zero correlations between the deferred and time lagged nearby would also occur if linkages between the nearby and deferred contracts were immediately enforced by spread traders. This is examined in figure 4.</w:t>
      </w:r>
    </w:p>
    <w:p w14:paraId="6EEAF473" w14:textId="77777777" w:rsidR="00E2713E" w:rsidRDefault="00727FA7" w:rsidP="001F4A31">
      <w:pPr>
        <w:pStyle w:val="Heading2"/>
        <w:spacing w:after="240"/>
      </w:pPr>
      <w:bookmarkStart w:id="22" w:name="spread-trades-information-transmission-a"/>
      <w:bookmarkEnd w:id="22"/>
      <w:r>
        <w:t>Spread Trades, Information Transmission, and Time-Lagged Bid-to-Offer (Offer-to-Bid) Correlations</w:t>
      </w:r>
    </w:p>
    <w:p w14:paraId="46B0D2CB" w14:textId="77777777" w:rsidR="00E2713E" w:rsidRDefault="00727FA7" w:rsidP="001F4A31">
      <w:pPr>
        <w:ind w:firstLine="0"/>
      </w:pPr>
      <w:r>
        <w:t xml:space="preserve">Figure 4 displays the means and error bars of the correlations between log changes of the lagged nearby bid (offer) revisions and log changes of the first deferred offer (bid) revisions. Here, as in figure 3 we see contemporaneous correlations hovering near one. We observe that while the </w:t>
      </w:r>
      <w:r>
        <w:lastRenderedPageBreak/>
        <w:t>correlations when the nearby is lagged by both one second and ten seconds are near zero, the mean of the one second lagged correlations are clearly higher than the ten second lags and larger than zero. It is not compelling evidence, however, that we have observed incomplete information transmission at the one second horizon. Though positive, it is still quite close to zero.</w:t>
      </w:r>
    </w:p>
    <w:p w14:paraId="089388B2" w14:textId="77777777" w:rsidR="00E2713E" w:rsidRDefault="00727FA7" w:rsidP="001F4A31">
      <w:pPr>
        <w:pStyle w:val="Heading1"/>
        <w:spacing w:line="480" w:lineRule="auto"/>
      </w:pPr>
      <w:bookmarkStart w:id="23" w:name="conclusions"/>
      <w:bookmarkEnd w:id="23"/>
      <w:r>
        <w:t>Conclusions</w:t>
      </w:r>
    </w:p>
    <w:p w14:paraId="1EEFCB10" w14:textId="77777777" w:rsidR="00E2713E" w:rsidRDefault="00727FA7" w:rsidP="001F4A31">
      <w:pPr>
        <w:ind w:firstLine="0"/>
      </w:pPr>
      <w:r>
        <w:t>Recent developments in commodity markets make it important to assess price adjustment patterns with high frequency data.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704DF9B4" w14:textId="77777777" w:rsidR="00E2713E" w:rsidRDefault="00727FA7">
      <w:r>
        <w:t>We use simple correlations between non-zero log changes to the best bid (offer) in the limit order book as our metric of information-based activity in the market. Our results for CBOT corn indicate that the mean contemporaneous correlation between non-zero changes to the nearby and all deferred contracts was very close to 1 throughout the trading day. When information arrives to the market, liquidity providers in contracts of all maturities revise their bids and offers in lockstep (or in less than one second) to reflect the new information.</w:t>
      </w:r>
    </w:p>
    <w:p w14:paraId="7A7166DF" w14:textId="77777777" w:rsidR="00E2713E" w:rsidRDefault="00727FA7">
      <w:r>
        <w:t xml:space="preserve">To measure the speed of information transfer from nearby to deferred maturities, we lagged the nearby by one and ten second respectively and computed correlations in revisions to </w:t>
      </w:r>
      <w:r>
        <w:lastRenderedPageBreak/>
        <w:t>the best bid (offer) with deferred contracts. We find that even at a one second lag, the shortest time lag possible with this data set, the correlation between revisions to the best bid and best offer dropped to zero.</w:t>
      </w:r>
    </w:p>
    <w:p w14:paraId="6B847C35" w14:textId="77777777" w:rsidR="00E2713E" w:rsidRDefault="00727FA7">
      <w:r>
        <w:t>These results indicate that we can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Such a model would provide richer insights into trading and behavior of markets.</w:t>
      </w:r>
    </w:p>
    <w:p w14:paraId="549DFF8E" w14:textId="77777777" w:rsidR="00E2713E" w:rsidRDefault="00E2713E"/>
    <w:p w14:paraId="4C61BFA1" w14:textId="77777777" w:rsidR="00E2713E" w:rsidRDefault="00E2713E"/>
    <w:p w14:paraId="5D01638B" w14:textId="77777777" w:rsidR="00E2713E" w:rsidRDefault="00E2713E"/>
    <w:p w14:paraId="1954C675" w14:textId="77777777" w:rsidR="001F4A31" w:rsidRDefault="001F4A31">
      <w:pPr>
        <w:spacing w:after="160" w:line="259" w:lineRule="auto"/>
        <w:ind w:firstLine="0"/>
        <w:rPr>
          <w:rFonts w:eastAsiaTheme="majorEastAsia" w:cstheme="majorBidi"/>
          <w:b/>
          <w:color w:val="000000" w:themeColor="text1"/>
          <w:szCs w:val="32"/>
        </w:rPr>
      </w:pPr>
      <w:bookmarkStart w:id="24" w:name="references"/>
      <w:bookmarkEnd w:id="24"/>
      <w:r>
        <w:br w:type="page"/>
      </w:r>
    </w:p>
    <w:p w14:paraId="644E2CC0" w14:textId="77777777" w:rsidR="00E2713E" w:rsidRDefault="00727FA7">
      <w:pPr>
        <w:pStyle w:val="Heading1"/>
      </w:pPr>
      <w:r>
        <w:lastRenderedPageBreak/>
        <w:t>References</w:t>
      </w:r>
    </w:p>
    <w:p w14:paraId="2617AF13" w14:textId="77777777" w:rsidR="00E2713E" w:rsidRDefault="00727FA7" w:rsidP="001F4A31">
      <w:pPr>
        <w:ind w:left="720" w:hanging="720"/>
      </w:pPr>
      <w:proofErr w:type="spellStart"/>
      <w:r>
        <w:t>Aït-Sahalia</w:t>
      </w:r>
      <w:proofErr w:type="spellEnd"/>
      <w:r>
        <w:t xml:space="preserve">, </w:t>
      </w:r>
      <w:proofErr w:type="spellStart"/>
      <w:r>
        <w:t>Yacine</w:t>
      </w:r>
      <w:proofErr w:type="spellEnd"/>
      <w:r>
        <w:t xml:space="preserve">, Per A </w:t>
      </w:r>
      <w:proofErr w:type="spellStart"/>
      <w:r>
        <w:t>Mykland</w:t>
      </w:r>
      <w:proofErr w:type="spellEnd"/>
      <w:r>
        <w:t xml:space="preserve">, and Lan Zhang. 2005. “How Often to Sample a Continuous-Time Process in the Presence of Market Microstructure Noise.” </w:t>
      </w:r>
      <w:r>
        <w:rPr>
          <w:i/>
        </w:rPr>
        <w:t>Review of Financial Studies</w:t>
      </w:r>
      <w:r>
        <w:t xml:space="preserve"> 18 (2). </w:t>
      </w:r>
      <w:proofErr w:type="spellStart"/>
      <w:r>
        <w:t>Soc</w:t>
      </w:r>
      <w:proofErr w:type="spellEnd"/>
      <w:r>
        <w:t xml:space="preserve"> Financial Studies: 351–416.</w:t>
      </w:r>
    </w:p>
    <w:p w14:paraId="75A41FE6" w14:textId="77777777" w:rsidR="00E2713E" w:rsidRDefault="00727FA7" w:rsidP="001F4A31">
      <w:pPr>
        <w:ind w:left="720" w:hanging="720"/>
      </w:pPr>
      <w:proofErr w:type="spellStart"/>
      <w:r>
        <w:t>Akerlof</w:t>
      </w:r>
      <w:proofErr w:type="spellEnd"/>
      <w:r>
        <w:t xml:space="preserve">, George A. 1970. “The Market </w:t>
      </w:r>
      <w:proofErr w:type="gramStart"/>
      <w:r>
        <w:t>for‘ Lemons’</w:t>
      </w:r>
      <w:proofErr w:type="gramEnd"/>
      <w:r>
        <w:t xml:space="preserve">: Quality Uncertainty and the Market Mechanism.” </w:t>
      </w:r>
      <w:r>
        <w:rPr>
          <w:i/>
        </w:rPr>
        <w:t>The Quarterly Journal of Economics</w:t>
      </w:r>
      <w:r>
        <w:t xml:space="preserve"> 84 (3). JSTOR: 488–500.</w:t>
      </w:r>
    </w:p>
    <w:p w14:paraId="3468BD02" w14:textId="77777777" w:rsidR="00E2713E" w:rsidRDefault="00727FA7" w:rsidP="001F4A31">
      <w:pPr>
        <w:ind w:left="720" w:hanging="720"/>
      </w:pPr>
      <w:r>
        <w:t xml:space="preserve">Andersen, </w:t>
      </w:r>
      <w:proofErr w:type="spellStart"/>
      <w:r>
        <w:t>Torben</w:t>
      </w:r>
      <w:proofErr w:type="spellEnd"/>
      <w:r>
        <w:t xml:space="preserve"> G, Tim </w:t>
      </w:r>
      <w:proofErr w:type="spellStart"/>
      <w:r>
        <w:t>Bollerslev</w:t>
      </w:r>
      <w:proofErr w:type="spellEnd"/>
      <w:r>
        <w:t xml:space="preserve">, Francis X Diebold, and Paul </w:t>
      </w:r>
      <w:proofErr w:type="spellStart"/>
      <w:r>
        <w:t>Labys</w:t>
      </w:r>
      <w:proofErr w:type="spellEnd"/>
      <w:r>
        <w:t xml:space="preserve">. 2001. “The Distribution of Realized Exchange Rate Volatility.” </w:t>
      </w:r>
      <w:r>
        <w:rPr>
          <w:i/>
        </w:rPr>
        <w:t>Journal of the American Statistical Association</w:t>
      </w:r>
      <w:r>
        <w:t xml:space="preserve"> 96 (453). Taylor &amp; Francis: 42–55.</w:t>
      </w:r>
    </w:p>
    <w:p w14:paraId="3127B258" w14:textId="77777777" w:rsidR="00E2713E" w:rsidRDefault="00727FA7" w:rsidP="001F4A31">
      <w:pPr>
        <w:ind w:left="720" w:hanging="720"/>
      </w:pPr>
      <w:r>
        <w:t xml:space="preserve">Avalos, Fernando. 2014. “Do Oil Prices Drive Food Prices? The Tale of a Structural Break.” </w:t>
      </w:r>
      <w:r>
        <w:rPr>
          <w:i/>
        </w:rPr>
        <w:t>Journal of International Money and Finance</w:t>
      </w:r>
      <w:r>
        <w:t xml:space="preserve"> 42 (0): 253–71. </w:t>
      </w:r>
      <w:proofErr w:type="spellStart"/>
      <w:r>
        <w:t>doi:</w:t>
      </w:r>
      <w:hyperlink r:id="rId15">
        <w:r>
          <w:t>http</w:t>
        </w:r>
        <w:proofErr w:type="spellEnd"/>
        <w:r>
          <w:t>://dx.doi.org/10.1016/j.jimonfin.2013.08.014</w:t>
        </w:r>
      </w:hyperlink>
      <w:r>
        <w:t>.</w:t>
      </w:r>
    </w:p>
    <w:p w14:paraId="5AF1B1C9" w14:textId="77777777" w:rsidR="00E2713E" w:rsidRDefault="00727FA7" w:rsidP="001F4A31">
      <w:pPr>
        <w:ind w:left="720" w:hanging="720"/>
      </w:pPr>
      <w:r>
        <w:t xml:space="preserve">Bagehot, Walter. 1971. “The Only Game in Town.” </w:t>
      </w:r>
      <w:r>
        <w:rPr>
          <w:i/>
        </w:rPr>
        <w:t>Financial Analysts Journal</w:t>
      </w:r>
      <w:r>
        <w:t xml:space="preserve"> 27 (2). CFA Institute: 12–14.</w:t>
      </w:r>
    </w:p>
    <w:p w14:paraId="053E415E" w14:textId="77777777" w:rsidR="00E2713E" w:rsidRDefault="00727FA7" w:rsidP="001F4A31">
      <w:pPr>
        <w:ind w:left="720" w:hanging="720"/>
      </w:pPr>
      <w:r>
        <w:t xml:space="preserve">Balcombe, Kevin, A Prakash, and others. 2011. “The Nature and Determinants of Volatility in Agricultural Prices: An Empirical Study.” </w:t>
      </w:r>
      <w:r>
        <w:rPr>
          <w:i/>
        </w:rPr>
        <w:t>Safeguarding Food Security in Volatile Global Markets</w:t>
      </w:r>
      <w:r>
        <w:t>. Food; Agriculture Organization of the United Nations (FAO), 89–110.</w:t>
      </w:r>
    </w:p>
    <w:p w14:paraId="405E625B" w14:textId="77777777" w:rsidR="00E2713E" w:rsidRDefault="00727FA7" w:rsidP="001F4A31">
      <w:pPr>
        <w:ind w:left="720" w:hanging="720"/>
      </w:pPr>
      <w:proofErr w:type="spellStart"/>
      <w:r>
        <w:t>Boehmer</w:t>
      </w:r>
      <w:proofErr w:type="spellEnd"/>
      <w:r>
        <w:t xml:space="preserve">, E., J. </w:t>
      </w:r>
      <w:proofErr w:type="spellStart"/>
      <w:r>
        <w:t>Grammig</w:t>
      </w:r>
      <w:proofErr w:type="spellEnd"/>
      <w:r>
        <w:t xml:space="preserve">, and E. </w:t>
      </w:r>
      <w:proofErr w:type="spellStart"/>
      <w:r>
        <w:t>Theissen</w:t>
      </w:r>
      <w:proofErr w:type="spellEnd"/>
      <w:r>
        <w:t xml:space="preserve">. 2007. “Estimating the Probability of Informed Trading-Does Trade Misclassification Matter?” </w:t>
      </w:r>
      <w:r>
        <w:rPr>
          <w:i/>
        </w:rPr>
        <w:t>Journal of Financial Markets</w:t>
      </w:r>
      <w:r>
        <w:t xml:space="preserve"> 10 (1): 26–47. doi:</w:t>
      </w:r>
      <w:hyperlink r:id="rId16">
        <w:r>
          <w:t>10.1016/j.finmar.2006.07.002</w:t>
        </w:r>
      </w:hyperlink>
      <w:r>
        <w:t>.</w:t>
      </w:r>
    </w:p>
    <w:p w14:paraId="7FF0012A" w14:textId="77777777" w:rsidR="00E2713E" w:rsidRDefault="00727FA7" w:rsidP="001F4A31">
      <w:pPr>
        <w:ind w:left="720" w:hanging="720"/>
      </w:pPr>
      <w:r>
        <w:t xml:space="preserve">Brennan, Michael J. 1958. “The Supply of Storage.” </w:t>
      </w:r>
      <w:r>
        <w:rPr>
          <w:i/>
        </w:rPr>
        <w:t>The American Economic Review</w:t>
      </w:r>
      <w:r>
        <w:t xml:space="preserve"> 48 (1). JSTOR: 50–72.</w:t>
      </w:r>
    </w:p>
    <w:p w14:paraId="3569ACBB" w14:textId="77777777" w:rsidR="00E2713E" w:rsidRDefault="00727FA7" w:rsidP="001F4A31">
      <w:pPr>
        <w:ind w:left="720" w:hanging="720"/>
      </w:pPr>
      <w:r>
        <w:lastRenderedPageBreak/>
        <w:t xml:space="preserve">Cheng, </w:t>
      </w:r>
      <w:proofErr w:type="spellStart"/>
      <w:r>
        <w:t>Ing</w:t>
      </w:r>
      <w:proofErr w:type="spellEnd"/>
      <w:r>
        <w:t xml:space="preserve">-Haw, and Wei </w:t>
      </w:r>
      <w:proofErr w:type="spellStart"/>
      <w:r>
        <w:t>Xiong</w:t>
      </w:r>
      <w:proofErr w:type="spellEnd"/>
      <w:r>
        <w:t xml:space="preserve">. 2013. </w:t>
      </w:r>
      <w:r>
        <w:rPr>
          <w:i/>
        </w:rPr>
        <w:t xml:space="preserve">The </w:t>
      </w:r>
      <w:proofErr w:type="spellStart"/>
      <w:r>
        <w:rPr>
          <w:i/>
        </w:rPr>
        <w:t>Financialization</w:t>
      </w:r>
      <w:proofErr w:type="spellEnd"/>
      <w:r>
        <w:rPr>
          <w:i/>
        </w:rPr>
        <w:t xml:space="preserve"> of Commodity Markets</w:t>
      </w:r>
      <w:r>
        <w:t>. Working Paper 19642. Working Paper Series. National Bureau of Economic Research. doi:</w:t>
      </w:r>
      <w:hyperlink r:id="rId17">
        <w:r>
          <w:t>10.3386/w19642</w:t>
        </w:r>
      </w:hyperlink>
      <w:r>
        <w:t>.</w:t>
      </w:r>
    </w:p>
    <w:p w14:paraId="3214612B" w14:textId="77777777" w:rsidR="00E2713E" w:rsidRDefault="00727FA7" w:rsidP="001F4A31">
      <w:pPr>
        <w:ind w:left="720" w:hanging="720"/>
      </w:pPr>
      <w:r>
        <w:t xml:space="preserve">Copeland, Thomas E, and Dan </w:t>
      </w:r>
      <w:proofErr w:type="spellStart"/>
      <w:r>
        <w:t>Galai</w:t>
      </w:r>
      <w:proofErr w:type="spellEnd"/>
      <w:r>
        <w:t xml:space="preserve">. 1983. “Information Effects on the Bid-Ask Spread.” </w:t>
      </w:r>
      <w:r>
        <w:rPr>
          <w:i/>
        </w:rPr>
        <w:t>The Journal of Finance</w:t>
      </w:r>
      <w:r>
        <w:t xml:space="preserve"> 38 (5). Wiley Online Library: 1457–69.</w:t>
      </w:r>
    </w:p>
    <w:p w14:paraId="52E0834A" w14:textId="77777777" w:rsidR="00E2713E" w:rsidRDefault="00727FA7" w:rsidP="001F4A31">
      <w:pPr>
        <w:ind w:left="720" w:hanging="720"/>
      </w:pPr>
      <w:r>
        <w:t xml:space="preserve">Easley, David, and Maureen O’Hara. 1987. “Price, Trade Size, and Information in Securities Markets.” </w:t>
      </w:r>
      <w:r>
        <w:rPr>
          <w:i/>
        </w:rPr>
        <w:t>Journal of Financial Economics</w:t>
      </w:r>
      <w:r>
        <w:t xml:space="preserve"> 19 (1). Elsevier: 69–90.</w:t>
      </w:r>
    </w:p>
    <w:p w14:paraId="0A199177" w14:textId="77777777" w:rsidR="00E2713E" w:rsidRDefault="00727FA7" w:rsidP="001F4A31">
      <w:pPr>
        <w:ind w:left="720" w:hanging="720"/>
      </w:pPr>
      <w:r>
        <w:t xml:space="preserve">———. 1992. “Time and the Process of Security Price Adjustment.” </w:t>
      </w:r>
      <w:r>
        <w:rPr>
          <w:i/>
        </w:rPr>
        <w:t>The Journal of Finance</w:t>
      </w:r>
      <w:r>
        <w:t xml:space="preserve"> 47 (2). Wiley Online Library: 577–605.</w:t>
      </w:r>
    </w:p>
    <w:p w14:paraId="11EE4512" w14:textId="77777777" w:rsidR="00E2713E" w:rsidRDefault="00727FA7" w:rsidP="001F4A31">
      <w:pPr>
        <w:ind w:left="720" w:hanging="720"/>
      </w:pPr>
      <w:r>
        <w:t xml:space="preserve">Easley, David, </w:t>
      </w:r>
      <w:proofErr w:type="spellStart"/>
      <w:r>
        <w:t>Soeren</w:t>
      </w:r>
      <w:proofErr w:type="spellEnd"/>
      <w:r>
        <w:t xml:space="preserve"> </w:t>
      </w:r>
      <w:proofErr w:type="spellStart"/>
      <w:r>
        <w:t>Hvidkjaer</w:t>
      </w:r>
      <w:proofErr w:type="spellEnd"/>
      <w:r>
        <w:t xml:space="preserve">, and Maureen O’Hara. 2002. “Is Information Risk a Determinant of Asset Returns?” </w:t>
      </w:r>
      <w:r>
        <w:rPr>
          <w:i/>
        </w:rPr>
        <w:t>The Journal of Finance</w:t>
      </w:r>
      <w:r>
        <w:t xml:space="preserve"> 57 (5). Blackwell Publishing, Inc.: 2185–2221.</w:t>
      </w:r>
    </w:p>
    <w:p w14:paraId="7CDC77E9" w14:textId="77777777" w:rsidR="00E2713E" w:rsidRDefault="00727FA7" w:rsidP="001F4A31">
      <w:pPr>
        <w:ind w:left="720" w:hanging="720"/>
      </w:pPr>
      <w:r>
        <w:t xml:space="preserve">Easley, David, Nicholas M Kiefer, and Maureen O’Hara. 1997. “One Day in the Life of a Very Common Stock.” </w:t>
      </w:r>
      <w:r>
        <w:rPr>
          <w:i/>
        </w:rPr>
        <w:t>Review of Financial Studies</w:t>
      </w:r>
      <w:r>
        <w:t xml:space="preserve"> 10 (3). </w:t>
      </w:r>
      <w:proofErr w:type="spellStart"/>
      <w:r>
        <w:t>Soc</w:t>
      </w:r>
      <w:proofErr w:type="spellEnd"/>
      <w:r>
        <w:t xml:space="preserve"> Financial Studies: 805–35.</w:t>
      </w:r>
    </w:p>
    <w:p w14:paraId="30F12493" w14:textId="77777777" w:rsidR="00E2713E" w:rsidRDefault="00727FA7" w:rsidP="001F4A31">
      <w:pPr>
        <w:ind w:left="720" w:hanging="720"/>
      </w:pPr>
      <w:r>
        <w:t xml:space="preserve">Easley, David, Marcos M </w:t>
      </w:r>
      <w:proofErr w:type="spellStart"/>
      <w:r>
        <w:t>López</w:t>
      </w:r>
      <w:proofErr w:type="spellEnd"/>
      <w:r>
        <w:t xml:space="preserve"> de Prado, and Maureen O’Hara. 2012. “The Volume Clock: Insights into the High-Frequency Paradigm (Digest Summary).” </w:t>
      </w:r>
      <w:r>
        <w:rPr>
          <w:i/>
        </w:rPr>
        <w:t>Journal of Portfolio Management</w:t>
      </w:r>
      <w:r>
        <w:t xml:space="preserve"> 39 (1). CFA Institute: 19–29.</w:t>
      </w:r>
    </w:p>
    <w:p w14:paraId="2E14E9DB" w14:textId="77777777" w:rsidR="00E2713E" w:rsidRDefault="00727FA7" w:rsidP="001F4A31">
      <w:pPr>
        <w:ind w:left="720" w:hanging="720"/>
      </w:pPr>
      <w:proofErr w:type="spellStart"/>
      <w:r>
        <w:t>Gardebroek</w:t>
      </w:r>
      <w:proofErr w:type="spellEnd"/>
      <w:r>
        <w:t xml:space="preserve">, </w:t>
      </w:r>
      <w:proofErr w:type="spellStart"/>
      <w:r>
        <w:t>Cornelis</w:t>
      </w:r>
      <w:proofErr w:type="spellEnd"/>
      <w:r>
        <w:t xml:space="preserve">, and Manuel A. Hernandez. 2013. “Do Energy Prices Stimulate Food Price Volatility? Examining Volatility Transmission Between {US} Oil, Ethanol and Corn Markets.” </w:t>
      </w:r>
      <w:r>
        <w:rPr>
          <w:i/>
        </w:rPr>
        <w:t>Energy Economics</w:t>
      </w:r>
      <w:r>
        <w:t xml:space="preserve"> 40 (0): 119–29. </w:t>
      </w:r>
      <w:proofErr w:type="spellStart"/>
      <w:r>
        <w:t>doi:</w:t>
      </w:r>
      <w:hyperlink r:id="rId18">
        <w:r>
          <w:t>http</w:t>
        </w:r>
        <w:proofErr w:type="spellEnd"/>
        <w:r>
          <w:t>://dx.doi.org/10.1016/j.eneco.2013.06.013</w:t>
        </w:r>
      </w:hyperlink>
      <w:r>
        <w:t>.</w:t>
      </w:r>
    </w:p>
    <w:p w14:paraId="735C30DA" w14:textId="77777777" w:rsidR="00E2713E" w:rsidRDefault="00727FA7" w:rsidP="001F4A31">
      <w:pPr>
        <w:ind w:left="720" w:hanging="720"/>
      </w:pPr>
      <w:r>
        <w:lastRenderedPageBreak/>
        <w:t xml:space="preserve">Gilbert, Christopher L, and C </w:t>
      </w:r>
      <w:proofErr w:type="spellStart"/>
      <w:r>
        <w:t>Wyn</w:t>
      </w:r>
      <w:proofErr w:type="spellEnd"/>
      <w:r>
        <w:t xml:space="preserve"> Morgan. 2010. “Food Price Volatility.” </w:t>
      </w:r>
      <w:r>
        <w:rPr>
          <w:i/>
        </w:rPr>
        <w:t>Philosophical Transactions of the Royal Society of London B: Biological Sciences</w:t>
      </w:r>
      <w:r>
        <w:t xml:space="preserve"> 365 (1554). The Royal Society: 3023–34.</w:t>
      </w:r>
    </w:p>
    <w:p w14:paraId="32CB012D" w14:textId="77777777" w:rsidR="00E2713E" w:rsidRDefault="00727FA7" w:rsidP="001F4A31">
      <w:pPr>
        <w:ind w:left="720" w:hanging="720"/>
      </w:pPr>
      <w:proofErr w:type="spellStart"/>
      <w:r>
        <w:t>Glosten</w:t>
      </w:r>
      <w:proofErr w:type="spellEnd"/>
      <w:r>
        <w:t xml:space="preserve">, Lawrence R, and Paul R </w:t>
      </w:r>
      <w:proofErr w:type="spellStart"/>
      <w:r>
        <w:t>Milgrom</w:t>
      </w:r>
      <w:proofErr w:type="spellEnd"/>
      <w:r>
        <w:t xml:space="preserve">. 1985. “Bid, Ask and Transaction Prices in a Specialist Market with Heterogeneously Informed Traders.” </w:t>
      </w:r>
      <w:r>
        <w:rPr>
          <w:i/>
        </w:rPr>
        <w:t>Journal of Financial Economics</w:t>
      </w:r>
      <w:r>
        <w:t xml:space="preserve"> 14 (1). Elsevier: 71–100.</w:t>
      </w:r>
    </w:p>
    <w:p w14:paraId="30F8D711" w14:textId="77777777" w:rsidR="00E2713E" w:rsidRDefault="00727FA7" w:rsidP="001F4A31">
      <w:pPr>
        <w:ind w:left="720" w:hanging="720"/>
      </w:pPr>
      <w:r>
        <w:t xml:space="preserve">Hasbrouck, Joel. 2006. </w:t>
      </w:r>
      <w:r>
        <w:rPr>
          <w:i/>
        </w:rPr>
        <w:t>Empirical Market Microstructure: The Institutions, Economics, and Econometrics of Securities Trading</w:t>
      </w:r>
      <w:r>
        <w:t>. Oxford University Press.</w:t>
      </w:r>
    </w:p>
    <w:p w14:paraId="555F7819" w14:textId="77777777" w:rsidR="00E2713E" w:rsidRDefault="00727FA7" w:rsidP="001F4A31">
      <w:pPr>
        <w:ind w:left="720" w:hanging="720"/>
      </w:pPr>
      <w:r>
        <w:t xml:space="preserve">———. 2013. “High Frequency Quoting: Short-Term Volatility in Bids and Offers.” </w:t>
      </w:r>
      <w:r>
        <w:rPr>
          <w:i/>
        </w:rPr>
        <w:t>Available at SSRN 2237499</w:t>
      </w:r>
      <w:r>
        <w:t>.</w:t>
      </w:r>
    </w:p>
    <w:p w14:paraId="4A8F3784" w14:textId="77777777" w:rsidR="00E2713E" w:rsidRDefault="00727FA7" w:rsidP="001F4A31">
      <w:pPr>
        <w:ind w:left="720" w:hanging="720"/>
      </w:pPr>
      <w:r>
        <w:t xml:space="preserve">———. 2015. </w:t>
      </w:r>
      <w:r>
        <w:rPr>
          <w:i/>
        </w:rPr>
        <w:t>High Frequency Quoting: Short-Term Volatility in Bids and Offers</w:t>
      </w:r>
      <w:r>
        <w:t xml:space="preserve">. Working Paper (available at Available at SSRN: http://ssrn.com/abstract=2237499 or http://dx.doi.org/10.2139/ssrn.2237499). New York University. </w:t>
      </w:r>
      <w:hyperlink r:id="rId19">
        <w:r>
          <w:t>http://ssrn.com/abstract=2237499</w:t>
        </w:r>
      </w:hyperlink>
      <w:r>
        <w:t>.</w:t>
      </w:r>
    </w:p>
    <w:p w14:paraId="73519406" w14:textId="77777777" w:rsidR="00E2713E" w:rsidRDefault="00727FA7" w:rsidP="001F4A31">
      <w:pPr>
        <w:ind w:left="720" w:hanging="720"/>
      </w:pPr>
      <w:r>
        <w:t xml:space="preserve">Henderson, Brian J., Neil D. Pearson, and Li Wang. 2015. “New Evidence on the </w:t>
      </w:r>
      <w:proofErr w:type="spellStart"/>
      <w:r>
        <w:t>Financialization</w:t>
      </w:r>
      <w:proofErr w:type="spellEnd"/>
      <w:r>
        <w:t xml:space="preserve"> of Commodity Markets.” </w:t>
      </w:r>
      <w:r>
        <w:rPr>
          <w:i/>
        </w:rPr>
        <w:t>Review of Financial Studies</w:t>
      </w:r>
      <w:r>
        <w:t xml:space="preserve"> 28 (5): 1285–1311. doi:</w:t>
      </w:r>
      <w:hyperlink r:id="rId20">
        <w:r>
          <w:t>10.1093/</w:t>
        </w:r>
        <w:proofErr w:type="spellStart"/>
        <w:r>
          <w:t>rfs</w:t>
        </w:r>
        <w:proofErr w:type="spellEnd"/>
        <w:r>
          <w:t>/hhu091</w:t>
        </w:r>
      </w:hyperlink>
      <w:r>
        <w:t>.</w:t>
      </w:r>
    </w:p>
    <w:p w14:paraId="1BA8988D" w14:textId="77777777" w:rsidR="00E2713E" w:rsidRDefault="00727FA7" w:rsidP="001F4A31">
      <w:pPr>
        <w:ind w:left="720" w:hanging="720"/>
      </w:pPr>
      <w:r>
        <w:t xml:space="preserve">Irwin, Scott H., and Dwight R. Sanders. 2011. “Index Funds, </w:t>
      </w:r>
      <w:proofErr w:type="spellStart"/>
      <w:r>
        <w:t>Financialization</w:t>
      </w:r>
      <w:proofErr w:type="spellEnd"/>
      <w:r>
        <w:t xml:space="preserve">, and Commodity Futures Markets.” </w:t>
      </w:r>
      <w:r>
        <w:rPr>
          <w:i/>
        </w:rPr>
        <w:t>Applied Economic Perspectives and Policy</w:t>
      </w:r>
      <w:r>
        <w:t xml:space="preserve"> 33 (1): 1–31. doi:</w:t>
      </w:r>
      <w:hyperlink r:id="rId21">
        <w:r>
          <w:t>10.1093/</w:t>
        </w:r>
        <w:proofErr w:type="spellStart"/>
        <w:r>
          <w:t>aepp</w:t>
        </w:r>
        <w:proofErr w:type="spellEnd"/>
        <w:r>
          <w:t>/ppq032</w:t>
        </w:r>
      </w:hyperlink>
      <w:r>
        <w:t>.</w:t>
      </w:r>
    </w:p>
    <w:p w14:paraId="2DF12221" w14:textId="77777777" w:rsidR="00E2713E" w:rsidRDefault="00727FA7" w:rsidP="001F4A31">
      <w:pPr>
        <w:ind w:left="720" w:hanging="720"/>
      </w:pPr>
      <w:r>
        <w:t xml:space="preserve">———. 2012. “Testing the Masters Hypothesis in Commodity Futures Markets.” </w:t>
      </w:r>
      <w:r>
        <w:rPr>
          <w:i/>
        </w:rPr>
        <w:t>Energy Economics</w:t>
      </w:r>
      <w:r>
        <w:t xml:space="preserve"> 34 (1): 256–69. </w:t>
      </w:r>
      <w:proofErr w:type="spellStart"/>
      <w:r>
        <w:t>doi:</w:t>
      </w:r>
      <w:hyperlink r:id="rId22">
        <w:r>
          <w:t>http</w:t>
        </w:r>
        <w:proofErr w:type="spellEnd"/>
        <w:r>
          <w:t>://dx.doi.org/10.1016/j.eneco.2011.10.008</w:t>
        </w:r>
      </w:hyperlink>
      <w:r>
        <w:t>.</w:t>
      </w:r>
    </w:p>
    <w:p w14:paraId="16B71BB7" w14:textId="77777777" w:rsidR="00E2713E" w:rsidRDefault="00727FA7" w:rsidP="001F4A31">
      <w:pPr>
        <w:ind w:left="720" w:hanging="720"/>
      </w:pPr>
      <w:r>
        <w:lastRenderedPageBreak/>
        <w:t xml:space="preserve">Kumar, Praveen, and Duane J </w:t>
      </w:r>
      <w:proofErr w:type="spellStart"/>
      <w:r>
        <w:t>Seppi</w:t>
      </w:r>
      <w:proofErr w:type="spellEnd"/>
      <w:r>
        <w:t xml:space="preserve">. 1994. “Information and Index Arbitrage.” </w:t>
      </w:r>
      <w:r>
        <w:rPr>
          <w:i/>
        </w:rPr>
        <w:t>Journal of Business</w:t>
      </w:r>
      <w:r>
        <w:t xml:space="preserve"> 67 (4). JSTOR: 481–509.</w:t>
      </w:r>
    </w:p>
    <w:p w14:paraId="09AEF926" w14:textId="77777777" w:rsidR="00E2713E" w:rsidRDefault="00727FA7" w:rsidP="001F4A31">
      <w:pPr>
        <w:ind w:left="720" w:hanging="720"/>
      </w:pPr>
      <w:r>
        <w:t xml:space="preserve">Lee, Suzanne S, and Per A </w:t>
      </w:r>
      <w:proofErr w:type="spellStart"/>
      <w:r>
        <w:t>Mykland</w:t>
      </w:r>
      <w:proofErr w:type="spellEnd"/>
      <w:r>
        <w:t xml:space="preserve">. 2008. “Jumps in Financial Markets: A New Nonparametric Test and Jump Dynamics.” </w:t>
      </w:r>
      <w:r>
        <w:rPr>
          <w:i/>
        </w:rPr>
        <w:t>Review of Financial Studies</w:t>
      </w:r>
      <w:r>
        <w:t xml:space="preserve"> 21 (6). </w:t>
      </w:r>
      <w:proofErr w:type="spellStart"/>
      <w:r>
        <w:t>Soc</w:t>
      </w:r>
      <w:proofErr w:type="spellEnd"/>
      <w:r>
        <w:t xml:space="preserve"> Financial Studies: 2535–63.</w:t>
      </w:r>
    </w:p>
    <w:p w14:paraId="1898ED17" w14:textId="77777777" w:rsidR="00E2713E" w:rsidRDefault="00727FA7" w:rsidP="001F4A31">
      <w:pPr>
        <w:ind w:left="720" w:hanging="720"/>
      </w:pPr>
      <w:proofErr w:type="spellStart"/>
      <w:r>
        <w:t>Lehecka</w:t>
      </w:r>
      <w:proofErr w:type="spellEnd"/>
      <w:r>
        <w:t xml:space="preserve">, Georg V, </w:t>
      </w:r>
      <w:proofErr w:type="spellStart"/>
      <w:r>
        <w:t>Xiaoyang</w:t>
      </w:r>
      <w:proofErr w:type="spellEnd"/>
      <w:r>
        <w:t xml:space="preserve"> Wang, and Philip Garcia. 2014. “Gone in Ten Minutes: Intraday Evidence of Announcement Effects in the Electronic Corn Futures Market.” </w:t>
      </w:r>
      <w:r>
        <w:rPr>
          <w:i/>
        </w:rPr>
        <w:t>Applied Economic Perspectives and Policy</w:t>
      </w:r>
      <w:r>
        <w:t xml:space="preserve"> 36 (3). Oxford University Press: 504–26.</w:t>
      </w:r>
    </w:p>
    <w:p w14:paraId="3DCC4D5E" w14:textId="77777777" w:rsidR="00E2713E" w:rsidRDefault="00727FA7" w:rsidP="001F4A31">
      <w:pPr>
        <w:ind w:left="720" w:hanging="720"/>
      </w:pPr>
      <w:r>
        <w:t xml:space="preserve">Mallory, Mindy L., Scott H. Irwin, and Dermot J. Hayes. 2012. “How Market Efficiency and the Theory of Storage Link Corn and Ethanol Markets.” </w:t>
      </w:r>
      <w:r>
        <w:rPr>
          <w:i/>
        </w:rPr>
        <w:t>Energy Economics</w:t>
      </w:r>
      <w:r>
        <w:t xml:space="preserve"> 34 (6): 2157–66. </w:t>
      </w:r>
      <w:proofErr w:type="spellStart"/>
      <w:r>
        <w:t>doi:</w:t>
      </w:r>
      <w:hyperlink r:id="rId23">
        <w:r>
          <w:t>http</w:t>
        </w:r>
        <w:proofErr w:type="spellEnd"/>
        <w:r>
          <w:t>://dx.doi.org/10.1016/j.eneco.2012.03.011</w:t>
        </w:r>
      </w:hyperlink>
      <w:r>
        <w:t>.</w:t>
      </w:r>
    </w:p>
    <w:p w14:paraId="61C0E9F6" w14:textId="77777777" w:rsidR="00E2713E" w:rsidRDefault="00727FA7" w:rsidP="001F4A31">
      <w:pPr>
        <w:ind w:left="720" w:hanging="720"/>
      </w:pPr>
      <w:r>
        <w:t xml:space="preserve">O’Hara, Maureen. 1995. </w:t>
      </w:r>
      <w:r>
        <w:rPr>
          <w:i/>
        </w:rPr>
        <w:t>Market Microstructure Theory</w:t>
      </w:r>
      <w:r>
        <w:t>. Vol. 108. Blackwell Cambridge, MA.</w:t>
      </w:r>
    </w:p>
    <w:p w14:paraId="40DC61E7" w14:textId="77777777" w:rsidR="00E2713E" w:rsidRDefault="00727FA7" w:rsidP="001F4A31">
      <w:pPr>
        <w:ind w:left="720" w:hanging="720"/>
      </w:pPr>
      <w:r>
        <w:t xml:space="preserve">Peterson, Paul. 2015. “How Will Closing the Trading Pits Affect Market Performance.” </w:t>
      </w:r>
      <w:proofErr w:type="spellStart"/>
      <w:r>
        <w:rPr>
          <w:i/>
        </w:rPr>
        <w:t>Farmdoc</w:t>
      </w:r>
      <w:proofErr w:type="spellEnd"/>
      <w:r>
        <w:rPr>
          <w:i/>
        </w:rPr>
        <w:t xml:space="preserve"> Daily</w:t>
      </w:r>
      <w:r>
        <w:t xml:space="preserve"> 5 (40).</w:t>
      </w:r>
    </w:p>
    <w:p w14:paraId="61A4A518" w14:textId="77777777" w:rsidR="00E2713E" w:rsidRDefault="00727FA7" w:rsidP="001F4A31">
      <w:pPr>
        <w:ind w:left="720" w:hanging="720"/>
      </w:pPr>
      <w:r>
        <w:t xml:space="preserve">Prakash, Adam, Christopher L Gilbert, and others. 2011. “Rising Vulnerability in the Global Food System: Beyond Market Fundamentals.” </w:t>
      </w:r>
      <w:r>
        <w:rPr>
          <w:i/>
        </w:rPr>
        <w:t>Safeguarding Food Security in Volatile Global Markets</w:t>
      </w:r>
      <w:r>
        <w:t>. Food; Agriculture Organization of the United Nations (FAO), 45–66.</w:t>
      </w:r>
    </w:p>
    <w:p w14:paraId="045E832E" w14:textId="77777777" w:rsidR="00E2713E" w:rsidRDefault="00727FA7" w:rsidP="001F4A31">
      <w:pPr>
        <w:ind w:left="720" w:hanging="720"/>
      </w:pPr>
      <w:r>
        <w:t xml:space="preserve">Serra, Teresa, and David </w:t>
      </w:r>
      <w:proofErr w:type="spellStart"/>
      <w:r>
        <w:t>Zilberman</w:t>
      </w:r>
      <w:proofErr w:type="spellEnd"/>
      <w:r>
        <w:t xml:space="preserve">. 2013. “Biofuel-Related Price Transmission Literature: A Review.” </w:t>
      </w:r>
      <w:r>
        <w:rPr>
          <w:i/>
        </w:rPr>
        <w:t>Energy Economics</w:t>
      </w:r>
      <w:r>
        <w:t xml:space="preserve"> 37 (0): 141–51. </w:t>
      </w:r>
      <w:proofErr w:type="spellStart"/>
      <w:r>
        <w:t>doi:</w:t>
      </w:r>
      <w:hyperlink r:id="rId24">
        <w:r>
          <w:t>http</w:t>
        </w:r>
        <w:proofErr w:type="spellEnd"/>
        <w:r>
          <w:t>://dx.doi.org/10.1016/j.eneco.2013.02.014</w:t>
        </w:r>
      </w:hyperlink>
      <w:r>
        <w:t>.</w:t>
      </w:r>
    </w:p>
    <w:p w14:paraId="38DB400C" w14:textId="77777777" w:rsidR="00E2713E" w:rsidRDefault="00727FA7" w:rsidP="001F4A31">
      <w:pPr>
        <w:ind w:left="720" w:hanging="720"/>
      </w:pPr>
      <w:r>
        <w:t xml:space="preserve">Trujillo-Barrera, Andres, Mindy Mallory, Philip Garcia, and others. 2012. “Volatility Spillovers in US Crude Oil, Ethanol, and Corn Futures Markets.” </w:t>
      </w:r>
      <w:r>
        <w:rPr>
          <w:i/>
        </w:rPr>
        <w:t>Journal of Agricultural and Resource Economics</w:t>
      </w:r>
      <w:r>
        <w:t xml:space="preserve"> 37 (2): 247.</w:t>
      </w:r>
    </w:p>
    <w:p w14:paraId="4E34D903" w14:textId="77777777" w:rsidR="00E2713E" w:rsidRDefault="00727FA7" w:rsidP="001F4A31">
      <w:pPr>
        <w:ind w:left="720" w:hanging="720"/>
      </w:pPr>
      <w:proofErr w:type="spellStart"/>
      <w:r>
        <w:lastRenderedPageBreak/>
        <w:t>Vacha</w:t>
      </w:r>
      <w:proofErr w:type="spellEnd"/>
      <w:r>
        <w:t xml:space="preserve">, Lukas, Karel </w:t>
      </w:r>
      <w:proofErr w:type="spellStart"/>
      <w:r>
        <w:t>Janda</w:t>
      </w:r>
      <w:proofErr w:type="spellEnd"/>
      <w:r>
        <w:t xml:space="preserve">, </w:t>
      </w:r>
      <w:proofErr w:type="spellStart"/>
      <w:r>
        <w:t>Ladislav</w:t>
      </w:r>
      <w:proofErr w:type="spellEnd"/>
      <w:r>
        <w:t xml:space="preserve"> </w:t>
      </w:r>
      <w:proofErr w:type="spellStart"/>
      <w:r>
        <w:t>Kristoufek</w:t>
      </w:r>
      <w:proofErr w:type="spellEnd"/>
      <w:r>
        <w:t xml:space="preserve">, and David </w:t>
      </w:r>
      <w:proofErr w:type="spellStart"/>
      <w:r>
        <w:t>Zilberman</w:t>
      </w:r>
      <w:proofErr w:type="spellEnd"/>
      <w:r>
        <w:t xml:space="preserve">. 2013. “Time–frequency Dynamics of Biofuel–fuel–food System.” </w:t>
      </w:r>
      <w:r>
        <w:rPr>
          <w:i/>
        </w:rPr>
        <w:t>Energy Economics</w:t>
      </w:r>
      <w:r>
        <w:t xml:space="preserve"> 40 (0): 233–41. </w:t>
      </w:r>
      <w:proofErr w:type="spellStart"/>
      <w:r>
        <w:t>doi:</w:t>
      </w:r>
      <w:hyperlink r:id="rId25">
        <w:r>
          <w:t>http</w:t>
        </w:r>
        <w:proofErr w:type="spellEnd"/>
        <w:r>
          <w:t>://dx.doi.org/10.1016/j.eneco.2013.06.015</w:t>
        </w:r>
      </w:hyperlink>
      <w:r>
        <w:t>.</w:t>
      </w:r>
    </w:p>
    <w:p w14:paraId="5C761AF6" w14:textId="77777777" w:rsidR="00E2713E" w:rsidRDefault="00727FA7" w:rsidP="001F4A31">
      <w:pPr>
        <w:ind w:left="720" w:hanging="720"/>
      </w:pPr>
      <w:r>
        <w:t xml:space="preserve">Vega, C. 2006. “Stock Price Reaction to Public and Private Information.” </w:t>
      </w:r>
      <w:r>
        <w:rPr>
          <w:i/>
        </w:rPr>
        <w:t>Journal of Financial Economics</w:t>
      </w:r>
      <w:r>
        <w:t xml:space="preserve"> 82 (1): 103–33. doi:</w:t>
      </w:r>
      <w:hyperlink r:id="rId26">
        <w:r>
          <w:t>10.1016/j.jfineco.2005.07.011</w:t>
        </w:r>
      </w:hyperlink>
      <w:r>
        <w:t>.</w:t>
      </w:r>
    </w:p>
    <w:p w14:paraId="39F52529" w14:textId="77777777" w:rsidR="00E2713E" w:rsidRDefault="00727FA7" w:rsidP="001F4A31">
      <w:pPr>
        <w:ind w:left="720" w:hanging="720"/>
      </w:pPr>
      <w:r>
        <w:t xml:space="preserve">Wang, </w:t>
      </w:r>
      <w:proofErr w:type="spellStart"/>
      <w:r>
        <w:t>Xiaoyang</w:t>
      </w:r>
      <w:proofErr w:type="spellEnd"/>
      <w:r>
        <w:t>. 2014. “Price volatility and liquidity cost in grain futures markets.” PhD thesis, University of Illinois.</w:t>
      </w:r>
    </w:p>
    <w:p w14:paraId="0C9F6EEA" w14:textId="77777777" w:rsidR="00E2713E" w:rsidRDefault="00727FA7" w:rsidP="001F4A31">
      <w:pPr>
        <w:ind w:left="720" w:hanging="720"/>
      </w:pPr>
      <w:r>
        <w:t xml:space="preserve">Working, Holbrook. 1948. “Theory of the Inverse Carrying Charge in Futures Markets.” </w:t>
      </w:r>
      <w:r>
        <w:rPr>
          <w:i/>
        </w:rPr>
        <w:t>Journal of Farm Economics</w:t>
      </w:r>
      <w:r>
        <w:t xml:space="preserve"> 30 (1). Oxford University Press: 1–28.</w:t>
      </w:r>
    </w:p>
    <w:p w14:paraId="5B6EB264" w14:textId="77777777" w:rsidR="00E2713E" w:rsidRDefault="00727FA7" w:rsidP="001F4A31">
      <w:pPr>
        <w:ind w:left="720" w:hanging="720"/>
      </w:pPr>
      <w:r>
        <w:t xml:space="preserve">———. 1949. “The Theory of Price of Storage.” </w:t>
      </w:r>
      <w:r>
        <w:rPr>
          <w:i/>
        </w:rPr>
        <w:t>The American Economic Review</w:t>
      </w:r>
      <w:r>
        <w:t>. JSTOR, 1254–62.</w:t>
      </w:r>
    </w:p>
    <w:p w14:paraId="40BE86B0" w14:textId="77777777" w:rsidR="00E2713E" w:rsidRDefault="00727FA7" w:rsidP="001F4A31">
      <w:pPr>
        <w:ind w:left="720" w:hanging="720"/>
      </w:pPr>
      <w:r>
        <w:t xml:space="preserve">Yan, </w:t>
      </w:r>
      <w:proofErr w:type="spellStart"/>
      <w:r>
        <w:t>Yuxing</w:t>
      </w:r>
      <w:proofErr w:type="spellEnd"/>
      <w:r>
        <w:t xml:space="preserve">, and </w:t>
      </w:r>
      <w:proofErr w:type="spellStart"/>
      <w:r>
        <w:t>Shaojun</w:t>
      </w:r>
      <w:proofErr w:type="spellEnd"/>
      <w:r>
        <w:t xml:space="preserve"> Zhang. 2012. “An Improved Estimation Method and Empirical Properties of the Probability of Informed Trading.” </w:t>
      </w:r>
      <w:r>
        <w:rPr>
          <w:i/>
        </w:rPr>
        <w:t>Journal of Banking &amp; Finance</w:t>
      </w:r>
      <w:r>
        <w:t xml:space="preserve"> 36 (2): 454–67. </w:t>
      </w:r>
      <w:proofErr w:type="spellStart"/>
      <w:r>
        <w:t>doi:</w:t>
      </w:r>
      <w:hyperlink r:id="rId27">
        <w:r>
          <w:t>http</w:t>
        </w:r>
        <w:proofErr w:type="spellEnd"/>
        <w:r>
          <w:t>://dx.doi.org/10.1016/j.jbankfin.2011.08.003</w:t>
        </w:r>
      </w:hyperlink>
      <w:r>
        <w:t>.</w:t>
      </w:r>
    </w:p>
    <w:sectPr w:rsidR="00E2713E">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Teresa Serra Devesa" w:date="2016-04-27T12:23:00Z" w:initials="TSD">
    <w:p w14:paraId="3E46B0B9" w14:textId="05F986AE" w:rsidR="005B4E15" w:rsidRDefault="005B4E15">
      <w:pPr>
        <w:pStyle w:val="CommentText"/>
      </w:pPr>
      <w:r>
        <w:rPr>
          <w:rStyle w:val="CommentReference"/>
        </w:rPr>
        <w:annotationRef/>
      </w:r>
      <w:r>
        <w:t xml:space="preserve">Mindy, I am probably confused. I thought that the ID in table 1 was preserving the order. </w:t>
      </w:r>
    </w:p>
    <w:p w14:paraId="640D6DD6" w14:textId="77777777" w:rsidR="006D3F8F" w:rsidRDefault="006D3F8F">
      <w:pPr>
        <w:pStyle w:val="CommentText"/>
      </w:pPr>
    </w:p>
    <w:p w14:paraId="723B8DA5" w14:textId="77777777" w:rsidR="006D3F8F" w:rsidRDefault="006D3F8F">
      <w:pPr>
        <w:pStyle w:val="CommentText"/>
      </w:pPr>
    </w:p>
  </w:comment>
  <w:comment w:id="6" w:author="Mallory, Mindy L" w:date="2016-04-27T16:26:00Z" w:initials="MML">
    <w:p w14:paraId="155465BF" w14:textId="4A88EE4D" w:rsidR="006D3F8F" w:rsidRDefault="006D3F8F">
      <w:pPr>
        <w:pStyle w:val="CommentText"/>
      </w:pPr>
      <w:r>
        <w:rPr>
          <w:rStyle w:val="CommentReference"/>
        </w:rPr>
        <w:annotationRef/>
      </w:r>
      <w:r>
        <w:t xml:space="preserve">The ID is contract specific. So </w:t>
      </w:r>
      <w:r w:rsidR="00837F8B">
        <w:t xml:space="preserve">it does not preserve the order of arrival cross contract. </w:t>
      </w:r>
    </w:p>
  </w:comment>
  <w:comment w:id="13" w:author="Teresa Serra Devesa" w:date="2016-04-27T12:26:00Z" w:initials="TSD">
    <w:p w14:paraId="386B6660" w14:textId="2A905669" w:rsidR="005B4E15" w:rsidRDefault="005B4E15">
      <w:pPr>
        <w:pStyle w:val="CommentText"/>
      </w:pPr>
      <w:r>
        <w:rPr>
          <w:rStyle w:val="CommentReference"/>
        </w:rPr>
        <w:annotationRef/>
      </w:r>
      <w:r>
        <w:t xml:space="preserve">Not sure if I would emphasize the assumption issue, as Pearson is also based on linearity and bivariate normal distribution assumptions. </w:t>
      </w:r>
    </w:p>
  </w:comment>
  <w:comment w:id="14" w:author="Mallory, Mindy L" w:date="2016-04-27T16:51:00Z" w:initials="MML">
    <w:p w14:paraId="4706A107" w14:textId="33768813" w:rsidR="00837F8B" w:rsidRDefault="00837F8B">
      <w:pPr>
        <w:pStyle w:val="CommentText"/>
      </w:pPr>
      <w:r>
        <w:rPr>
          <w:rStyle w:val="CommentReference"/>
        </w:rPr>
        <w:annotationRef/>
      </w:r>
      <w:r>
        <w:t>Does this soften the statement enough? Perhaps the next statement is too strong as well?</w:t>
      </w:r>
    </w:p>
  </w:comment>
  <w:comment w:id="15" w:author="Teresa Serra Devesa" w:date="2016-04-27T12:32:00Z" w:initials="TSD">
    <w:p w14:paraId="7F23C985" w14:textId="022EAB44" w:rsidR="00BB7F5D" w:rsidRDefault="00BB7F5D">
      <w:pPr>
        <w:pStyle w:val="CommentText"/>
      </w:pPr>
      <w:r>
        <w:rPr>
          <w:rStyle w:val="CommentReference"/>
        </w:rPr>
        <w:annotationRef/>
      </w:r>
      <w:r>
        <w:t xml:space="preserve">Mindy, I assume that equation numbers have been formatted according to the journal. They look weird to me. </w:t>
      </w:r>
    </w:p>
  </w:comment>
  <w:comment w:id="16" w:author="Mallory, Mindy L" w:date="2016-04-27T16:53:00Z" w:initials="MML">
    <w:p w14:paraId="40DF00A8" w14:textId="2F916CA5" w:rsidR="00ED63E7" w:rsidRDefault="00ED63E7">
      <w:pPr>
        <w:pStyle w:val="CommentText"/>
      </w:pPr>
      <w:r>
        <w:rPr>
          <w:rStyle w:val="CommentReference"/>
        </w:rPr>
        <w:annotationRef/>
      </w:r>
      <w:r>
        <w:t>The pdf t</w:t>
      </w:r>
      <w:r w:rsidR="00F45683">
        <w:t>hat will be submitted</w:t>
      </w:r>
      <w:r>
        <w:t xml:space="preserve"> has equation numbers formatted as they should be.  I had to add pictures of the equations to the word document at the end.</w:t>
      </w:r>
    </w:p>
  </w:comment>
  <w:comment w:id="17" w:author="Mallory, Mindy L" w:date="2016-04-27T16:54:00Z" w:initials="MML">
    <w:p w14:paraId="1167D2C9" w14:textId="19518428" w:rsidR="00ED63E7" w:rsidRDefault="00ED63E7">
      <w:pPr>
        <w:pStyle w:val="CommentText"/>
      </w:pPr>
      <w:r>
        <w:rPr>
          <w:rStyle w:val="CommentReference"/>
        </w:rPr>
        <w:annotationRef/>
      </w:r>
      <w:r>
        <w:t xml:space="preserve">Same for these in-text variable names. They appear formatted as variables in the pdf that I will submit.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B8DA5" w15:done="0"/>
  <w15:commentEx w15:paraId="155465BF" w15:paraIdParent="723B8DA5" w15:done="0"/>
  <w15:commentEx w15:paraId="386B6660" w15:done="0"/>
  <w15:commentEx w15:paraId="4706A107" w15:paraIdParent="386B6660" w15:done="0"/>
  <w15:commentEx w15:paraId="7F23C985" w15:done="0"/>
  <w15:commentEx w15:paraId="40DF00A8" w15:paraIdParent="7F23C985" w15:done="0"/>
  <w15:commentEx w15:paraId="1167D2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A8330" w14:textId="77777777" w:rsidR="008C029F" w:rsidRDefault="008C029F">
      <w:pPr>
        <w:spacing w:line="240" w:lineRule="auto"/>
      </w:pPr>
      <w:r>
        <w:separator/>
      </w:r>
    </w:p>
  </w:endnote>
  <w:endnote w:type="continuationSeparator" w:id="0">
    <w:p w14:paraId="73CD06FC" w14:textId="77777777" w:rsidR="008C029F" w:rsidRDefault="008C0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14:paraId="2EFF85AF" w14:textId="1A2DE86E" w:rsidR="000E4552" w:rsidRDefault="00727FA7">
        <w:pPr>
          <w:pStyle w:val="Footer"/>
          <w:jc w:val="center"/>
        </w:pPr>
        <w:r>
          <w:fldChar w:fldCharType="begin"/>
        </w:r>
        <w:r>
          <w:instrText xml:space="preserve"> PAGE   \* MERGEFORMAT </w:instrText>
        </w:r>
        <w:r>
          <w:fldChar w:fldCharType="separate"/>
        </w:r>
        <w:r w:rsidR="00F45683">
          <w:rPr>
            <w:noProof/>
          </w:rPr>
          <w:t>5</w:t>
        </w:r>
        <w:r>
          <w:rPr>
            <w:noProof/>
          </w:rPr>
          <w:fldChar w:fldCharType="end"/>
        </w:r>
      </w:p>
    </w:sdtContent>
  </w:sdt>
  <w:p w14:paraId="1BB85BCD" w14:textId="77777777" w:rsidR="000E4552" w:rsidRDefault="008C0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2E44F" w14:textId="77777777" w:rsidR="008C029F" w:rsidRDefault="008C029F">
      <w:pPr>
        <w:spacing w:line="240" w:lineRule="auto"/>
      </w:pPr>
      <w:r>
        <w:separator/>
      </w:r>
    </w:p>
  </w:footnote>
  <w:footnote w:type="continuationSeparator" w:id="0">
    <w:p w14:paraId="4901C7F6" w14:textId="77777777" w:rsidR="008C029F" w:rsidRDefault="008C029F">
      <w:pPr>
        <w:spacing w:line="240" w:lineRule="auto"/>
      </w:pPr>
      <w:r>
        <w:continuationSeparator/>
      </w:r>
    </w:p>
  </w:footnote>
  <w:footnote w:id="1">
    <w:p w14:paraId="2F4FFA5B" w14:textId="77777777" w:rsidR="00E2713E" w:rsidRDefault="00727FA7" w:rsidP="00C46FD5">
      <w:pPr>
        <w:ind w:firstLine="0"/>
      </w:pPr>
      <w:r w:rsidRPr="00C46FD5">
        <w:rPr>
          <w:vertAlign w:val="superscript"/>
        </w:rPr>
        <w:footnoteRef/>
      </w:r>
      <w:r>
        <w:t>The interested reader can refer to O’Hara (1995) for an excellent and detailed overview of the evolution of this literature.</w:t>
      </w:r>
    </w:p>
  </w:footnote>
  <w:footnote w:id="2">
    <w:p w14:paraId="2A442FCE" w14:textId="77777777" w:rsidR="00E2713E" w:rsidRDefault="00727FA7" w:rsidP="00C46FD5">
      <w:pPr>
        <w:ind w:firstLine="0"/>
      </w:pPr>
      <w:r w:rsidRPr="00C46FD5">
        <w:rPr>
          <w:vertAlign w:val="superscript"/>
        </w:rPr>
        <w:footnoteRef/>
      </w:r>
      <w:r>
        <w:t>September experiences low trading volumes because deliveries on this contract sometimes (but not usually) can come from early new crop harvest, making its price relative to the traditional new crop contract, December, hard to predict.</w:t>
      </w:r>
    </w:p>
  </w:footnote>
  <w:footnote w:id="3">
    <w:p w14:paraId="14EAB4E6" w14:textId="77777777" w:rsidR="00E2713E" w:rsidRDefault="00727FA7" w:rsidP="00C46FD5">
      <w:pPr>
        <w:ind w:firstLine="0"/>
      </w:pPr>
      <w:r w:rsidRPr="00C46FD5">
        <w:rPr>
          <w:vertAlign w:val="superscript"/>
        </w:rPr>
        <w:footnoteRef/>
      </w:r>
      <w:r>
        <w:t>We take the last entry on each time-stamp for the aggregation.</w:t>
      </w:r>
    </w:p>
  </w:footnote>
  <w:footnote w:id="4">
    <w:p w14:paraId="0B2AA4D7" w14:textId="77777777" w:rsidR="00E2713E" w:rsidRDefault="00727FA7" w:rsidP="00C46FD5">
      <w:pPr>
        <w:ind w:firstLine="0"/>
      </w:pPr>
      <w:r w:rsidRPr="00C46FD5">
        <w:rPr>
          <w:vertAlign w:val="superscript"/>
        </w:rPr>
        <w:footnoteRef/>
      </w:r>
      <w:r>
        <w:t>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5">
    <w:p w14:paraId="7E0271F1" w14:textId="77777777" w:rsidR="00E2713E" w:rsidRDefault="00727FA7" w:rsidP="001F4A31">
      <w:pPr>
        <w:ind w:firstLine="0"/>
      </w:pPr>
      <w:r w:rsidRPr="001F4A31">
        <w:rPr>
          <w:vertAlign w:val="superscript"/>
        </w:rPr>
        <w:footnoteRef/>
      </w:r>
      <w:r>
        <w:t>This figure is not presented in the interest of brevity.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AA6F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E58B22"/>
    <w:multiLevelType w:val="multilevel"/>
    <w:tmpl w:val="47F85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3B5EB7"/>
    <w:multiLevelType w:val="hybridMultilevel"/>
    <w:tmpl w:val="11122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sa Serra Devesa">
    <w15:presenceInfo w15:providerId="Windows Live" w15:userId="bf7f75415a86de6d"/>
  </w15:person>
  <w15:person w15:author="Mallory, Mindy L">
    <w15:presenceInfo w15:providerId="AD" w15:userId="S-1-5-21-2509641344-1052565914-3260824488-339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41F"/>
    <w:rsid w:val="000F4AED"/>
    <w:rsid w:val="00142CE4"/>
    <w:rsid w:val="001F4A31"/>
    <w:rsid w:val="00483DA8"/>
    <w:rsid w:val="004E29B3"/>
    <w:rsid w:val="0058340D"/>
    <w:rsid w:val="00590D07"/>
    <w:rsid w:val="005B121F"/>
    <w:rsid w:val="005B4E15"/>
    <w:rsid w:val="00677399"/>
    <w:rsid w:val="006D3F8F"/>
    <w:rsid w:val="00727FA7"/>
    <w:rsid w:val="00784D58"/>
    <w:rsid w:val="00837F8B"/>
    <w:rsid w:val="008C029F"/>
    <w:rsid w:val="008D6863"/>
    <w:rsid w:val="00985DEA"/>
    <w:rsid w:val="00B42446"/>
    <w:rsid w:val="00B86B75"/>
    <w:rsid w:val="00BB7F5D"/>
    <w:rsid w:val="00BC48D5"/>
    <w:rsid w:val="00C36279"/>
    <w:rsid w:val="00C46FD5"/>
    <w:rsid w:val="00E14B7C"/>
    <w:rsid w:val="00E2713E"/>
    <w:rsid w:val="00E315A3"/>
    <w:rsid w:val="00ED63E7"/>
    <w:rsid w:val="00F24E6C"/>
    <w:rsid w:val="00F27161"/>
    <w:rsid w:val="00F45683"/>
    <w:rsid w:val="00F607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C9C"/>
  <w15:docId w15:val="{93897AA4-62E6-402C-A106-33DFC4AB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1F4A31"/>
    <w:pPr>
      <w:ind w:left="720"/>
      <w:contextualSpacing/>
    </w:pPr>
  </w:style>
  <w:style w:type="character" w:styleId="CommentReference">
    <w:name w:val="annotation reference"/>
    <w:basedOn w:val="DefaultParagraphFont"/>
    <w:uiPriority w:val="99"/>
    <w:semiHidden/>
    <w:unhideWhenUsed/>
    <w:rsid w:val="00677399"/>
    <w:rPr>
      <w:sz w:val="16"/>
      <w:szCs w:val="16"/>
    </w:rPr>
  </w:style>
  <w:style w:type="paragraph" w:styleId="CommentText">
    <w:name w:val="annotation text"/>
    <w:basedOn w:val="Normal"/>
    <w:link w:val="CommentTextChar"/>
    <w:uiPriority w:val="99"/>
    <w:semiHidden/>
    <w:unhideWhenUsed/>
    <w:rsid w:val="00677399"/>
    <w:pPr>
      <w:spacing w:line="240" w:lineRule="auto"/>
    </w:pPr>
    <w:rPr>
      <w:sz w:val="20"/>
      <w:szCs w:val="20"/>
    </w:rPr>
  </w:style>
  <w:style w:type="character" w:customStyle="1" w:styleId="CommentTextChar">
    <w:name w:val="Comment Text Char"/>
    <w:basedOn w:val="DefaultParagraphFont"/>
    <w:link w:val="CommentText"/>
    <w:uiPriority w:val="99"/>
    <w:semiHidden/>
    <w:rsid w:val="006773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7399"/>
    <w:rPr>
      <w:b/>
      <w:bCs/>
    </w:rPr>
  </w:style>
  <w:style w:type="character" w:customStyle="1" w:styleId="CommentSubjectChar">
    <w:name w:val="Comment Subject Char"/>
    <w:basedOn w:val="CommentTextChar"/>
    <w:link w:val="CommentSubject"/>
    <w:uiPriority w:val="99"/>
    <w:semiHidden/>
    <w:rsid w:val="00677399"/>
    <w:rPr>
      <w:rFonts w:ascii="Times New Roman" w:hAnsi="Times New Roman"/>
      <w:b/>
      <w:bCs/>
      <w:sz w:val="20"/>
      <w:szCs w:val="20"/>
    </w:rPr>
  </w:style>
  <w:style w:type="paragraph" w:styleId="BalloonText">
    <w:name w:val="Balloon Text"/>
    <w:basedOn w:val="Normal"/>
    <w:link w:val="BalloonTextChar"/>
    <w:uiPriority w:val="99"/>
    <w:semiHidden/>
    <w:unhideWhenUsed/>
    <w:rsid w:val="006773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dx.doi.org/http://dx.doi.org/10.1016/j.eneco.2013.06.013" TargetMode="External"/><Relationship Id="rId26" Type="http://schemas.openxmlformats.org/officeDocument/2006/relationships/hyperlink" Target="http://dx.doi.org/10.1016/j.jfineco.2005.07.011" TargetMode="External"/><Relationship Id="rId3" Type="http://schemas.openxmlformats.org/officeDocument/2006/relationships/settings" Target="settings.xml"/><Relationship Id="rId21" Type="http://schemas.openxmlformats.org/officeDocument/2006/relationships/hyperlink" Target="http://dx.doi.org/10.1093/aepp/ppq032"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dx.doi.org/10.3386/w19642" TargetMode="External"/><Relationship Id="rId25" Type="http://schemas.openxmlformats.org/officeDocument/2006/relationships/hyperlink" Target="http://dx.doi.org/http://dx.doi.org/10.1016/j.eneco.2013.06.015" TargetMode="External"/><Relationship Id="rId2" Type="http://schemas.openxmlformats.org/officeDocument/2006/relationships/styles" Target="styles.xml"/><Relationship Id="rId16" Type="http://schemas.openxmlformats.org/officeDocument/2006/relationships/hyperlink" Target="http://dx.doi.org/10.1016/j.finmar.2006.07.002" TargetMode="External"/><Relationship Id="rId20" Type="http://schemas.openxmlformats.org/officeDocument/2006/relationships/hyperlink" Target="http://dx.doi.org/10.1093/rfs/hhu09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dx.doi.org/http://dx.doi.org/10.1016/j.eneco.2013.02.014" TargetMode="External"/><Relationship Id="rId5" Type="http://schemas.openxmlformats.org/officeDocument/2006/relationships/footnotes" Target="footnotes.xml"/><Relationship Id="rId15" Type="http://schemas.openxmlformats.org/officeDocument/2006/relationships/hyperlink" Target="http://dx.doi.org/http://dx.doi.org/10.1016/j.jimonfin.2013.08.014" TargetMode="External"/><Relationship Id="rId23" Type="http://schemas.openxmlformats.org/officeDocument/2006/relationships/hyperlink" Target="http://dx.doi.org/http://dx.doi.org/10.1016/j.eneco.2012.03.011"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20http://ssrn.com/abstract=2237499%2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x.doi.org/http://dx.doi.org/10.1016/j.eneco.2011.10.008" TargetMode="External"/><Relationship Id="rId27" Type="http://schemas.openxmlformats.org/officeDocument/2006/relationships/hyperlink" Target="http://dx.doi.org/http://dx.doi.org/10.1016/j.jbankfin.2011.08.003"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28</Pages>
  <Words>7201</Words>
  <Characters>41050</Characters>
  <Application>Microsoft Office Word</Application>
  <DocSecurity>0</DocSecurity>
  <Lines>342</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Nearby and Deferred Quotes: What They Tell Us about Linkages and Adjustments to Information</vt:lpstr>
      <vt:lpstr>Nearby and Deferred Quotes: What They Tell Us about Linkages and Adjustments to Information</vt:lpstr>
    </vt:vector>
  </TitlesOfParts>
  <Company/>
  <LinksUpToDate>false</LinksUpToDate>
  <CharactersWithSpaces>48155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3</cp:revision>
  <dcterms:created xsi:type="dcterms:W3CDTF">2016-04-27T21:58:00Z</dcterms:created>
  <dcterms:modified xsi:type="dcterms:W3CDTF">2016-04-28T15:18:00Z</dcterms:modified>
</cp:coreProperties>
</file>